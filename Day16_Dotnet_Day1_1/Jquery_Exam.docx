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29" w:type="dxa"/>
        <w:tblCellSpacing w:w="15" w:type="dxa"/>
        <w:tblCellMar>
          <w:top w:w="15" w:type="dxa"/>
          <w:left w:w="15" w:type="dxa"/>
          <w:bottom w:w="15" w:type="dxa"/>
          <w:right w:w="15" w:type="dxa"/>
        </w:tblCellMar>
        <w:tblLook w:val="04A0"/>
      </w:tblPr>
      <w:tblGrid>
        <w:gridCol w:w="11129"/>
      </w:tblGrid>
      <w:tr w:rsidR="00E40D0C" w:rsidRPr="00E40D0C" w:rsidTr="00E40D0C">
        <w:trPr>
          <w:tblCellSpacing w:w="15" w:type="dxa"/>
        </w:trPr>
        <w:tc>
          <w:tcPr>
            <w:tcW w:w="0" w:type="auto"/>
            <w:vAlign w:val="center"/>
            <w:hideMark/>
          </w:tcPr>
          <w:p w:rsidR="00E40D0C" w:rsidRPr="00E40D0C" w:rsidRDefault="00E40D0C" w:rsidP="00E40D0C">
            <w:pPr>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E40D0C">
              <w:rPr>
                <w:rFonts w:ascii="Helvetica" w:eastAsia="Times New Roman" w:hAnsi="Helvetica" w:cs="Helvetica"/>
                <w:color w:val="610B38"/>
                <w:kern w:val="36"/>
                <w:sz w:val="44"/>
                <w:szCs w:val="44"/>
              </w:rPr>
              <w:t>jQuery</w:t>
            </w:r>
            <w:proofErr w:type="spellEnd"/>
            <w:r w:rsidRPr="00E40D0C">
              <w:rPr>
                <w:rFonts w:ascii="Helvetica" w:eastAsia="Times New Roman" w:hAnsi="Helvetica" w:cs="Helvetica"/>
                <w:color w:val="610B38"/>
                <w:kern w:val="36"/>
                <w:sz w:val="44"/>
                <w:szCs w:val="44"/>
              </w:rPr>
              <w:t xml:space="preserve"> MCQ (Multiple Choice Questions)</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 Who developed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and in which year it was first released?</w:t>
            </w:r>
          </w:p>
          <w:p w:rsidR="00E40D0C" w:rsidRPr="00E40D0C" w:rsidRDefault="00E40D0C" w:rsidP="00E40D0C">
            <w:pPr>
              <w:numPr>
                <w:ilvl w:val="0"/>
                <w:numId w:val="1"/>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John Richard in 2001</w:t>
            </w:r>
          </w:p>
          <w:p w:rsidR="00E40D0C" w:rsidRPr="00E40D0C" w:rsidRDefault="00E40D0C" w:rsidP="00E40D0C">
            <w:pPr>
              <w:numPr>
                <w:ilvl w:val="0"/>
                <w:numId w:val="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Mark </w:t>
            </w:r>
            <w:proofErr w:type="spellStart"/>
            <w:r w:rsidRPr="00E40D0C">
              <w:rPr>
                <w:rFonts w:ascii="Segoe UI" w:eastAsia="Times New Roman" w:hAnsi="Segoe UI" w:cs="Segoe UI"/>
                <w:color w:val="000000"/>
                <w:sz w:val="24"/>
                <w:szCs w:val="24"/>
              </w:rPr>
              <w:t>Bensman</w:t>
            </w:r>
            <w:proofErr w:type="spellEnd"/>
            <w:r w:rsidRPr="00E40D0C">
              <w:rPr>
                <w:rFonts w:ascii="Segoe UI" w:eastAsia="Times New Roman" w:hAnsi="Segoe UI" w:cs="Segoe UI"/>
                <w:color w:val="000000"/>
                <w:sz w:val="24"/>
                <w:szCs w:val="24"/>
              </w:rPr>
              <w:t xml:space="preserve"> in 2004</w:t>
            </w:r>
          </w:p>
          <w:p w:rsidR="00E40D0C" w:rsidRPr="00E40D0C" w:rsidRDefault="00E40D0C" w:rsidP="00E40D0C">
            <w:pPr>
              <w:numPr>
                <w:ilvl w:val="0"/>
                <w:numId w:val="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John </w:t>
            </w:r>
            <w:proofErr w:type="spellStart"/>
            <w:r w:rsidRPr="00E40D0C">
              <w:rPr>
                <w:rFonts w:ascii="Segoe UI" w:eastAsia="Times New Roman" w:hAnsi="Segoe UI" w:cs="Segoe UI"/>
                <w:color w:val="000000"/>
                <w:sz w:val="24"/>
                <w:szCs w:val="24"/>
              </w:rPr>
              <w:t>Resig</w:t>
            </w:r>
            <w:proofErr w:type="spellEnd"/>
            <w:r w:rsidRPr="00E40D0C">
              <w:rPr>
                <w:rFonts w:ascii="Segoe UI" w:eastAsia="Times New Roman" w:hAnsi="Segoe UI" w:cs="Segoe UI"/>
                <w:color w:val="000000"/>
                <w:sz w:val="24"/>
                <w:szCs w:val="24"/>
              </w:rPr>
              <w:t xml:space="preserve"> in 2006</w:t>
            </w:r>
          </w:p>
          <w:p w:rsidR="00E40D0C" w:rsidRPr="00E40D0C" w:rsidRDefault="00E40D0C" w:rsidP="00E40D0C">
            <w:pPr>
              <w:numPr>
                <w:ilvl w:val="0"/>
                <w:numId w:val="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Show Answer Workspace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25"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2)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is a -</w:t>
            </w:r>
          </w:p>
          <w:p w:rsidR="00E40D0C" w:rsidRPr="00E40D0C" w:rsidRDefault="00E40D0C" w:rsidP="00E40D0C">
            <w:pPr>
              <w:numPr>
                <w:ilvl w:val="0"/>
                <w:numId w:val="2"/>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JavaScript method</w:t>
            </w:r>
          </w:p>
          <w:p w:rsidR="00E40D0C" w:rsidRPr="00E40D0C" w:rsidRDefault="00E40D0C" w:rsidP="00E40D0C">
            <w:pPr>
              <w:numPr>
                <w:ilvl w:val="0"/>
                <w:numId w:val="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JavaScript library</w:t>
            </w:r>
          </w:p>
          <w:p w:rsidR="00E40D0C" w:rsidRPr="00E40D0C" w:rsidRDefault="00E40D0C" w:rsidP="00E40D0C">
            <w:pPr>
              <w:numPr>
                <w:ilvl w:val="0"/>
                <w:numId w:val="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JSON library</w:t>
            </w:r>
          </w:p>
          <w:p w:rsidR="00E40D0C" w:rsidRPr="00E40D0C" w:rsidRDefault="00E40D0C" w:rsidP="00E40D0C">
            <w:pPr>
              <w:numPr>
                <w:ilvl w:val="0"/>
                <w:numId w:val="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PHP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(b) JavaScript library</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is a fast, small, cross-platform and feature-rich JavaScript library. It is designed to simplify the client-side scripting of HTML. It is a small, light-weight and fast JavaScript library.</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26"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3) Which of the following sign is used as a shortcut for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w:t>
            </w:r>
          </w:p>
          <w:p w:rsidR="00E40D0C" w:rsidRPr="00E40D0C" w:rsidRDefault="00E40D0C" w:rsidP="00E40D0C">
            <w:pPr>
              <w:numPr>
                <w:ilvl w:val="0"/>
                <w:numId w:val="3"/>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 sign</w:t>
            </w:r>
          </w:p>
          <w:p w:rsidR="00E40D0C" w:rsidRPr="00E40D0C" w:rsidRDefault="00E40D0C" w:rsidP="00E40D0C">
            <w:pPr>
              <w:numPr>
                <w:ilvl w:val="0"/>
                <w:numId w:val="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&amp; sign</w:t>
            </w:r>
          </w:p>
          <w:p w:rsidR="00E40D0C" w:rsidRPr="00E40D0C" w:rsidRDefault="00E40D0C" w:rsidP="00E40D0C">
            <w:pPr>
              <w:numPr>
                <w:ilvl w:val="0"/>
                <w:numId w:val="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 sign</w:t>
            </w:r>
          </w:p>
          <w:p w:rsidR="00E40D0C" w:rsidRPr="00E40D0C" w:rsidRDefault="00E40D0C" w:rsidP="00E40D0C">
            <w:pPr>
              <w:numPr>
                <w:ilvl w:val="0"/>
                <w:numId w:val="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 sign</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lastRenderedPageBreak/>
              <w:t>Answer:</w:t>
            </w:r>
            <w:r w:rsidRPr="00E40D0C">
              <w:rPr>
                <w:rFonts w:ascii="Segoe UI" w:eastAsia="Times New Roman" w:hAnsi="Segoe UI" w:cs="Segoe UI"/>
                <w:color w:val="333333"/>
                <w:sz w:val="24"/>
                <w:szCs w:val="24"/>
              </w:rPr>
              <w:t> (c) the $ sign</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Every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selector start with this dollar sign $(). This sign is known as the factory function. It uses the three basic building blocks while selecting an element in a given document.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27"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 $(this) in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is used when -</w:t>
            </w:r>
          </w:p>
          <w:p w:rsidR="00E40D0C" w:rsidRPr="00E40D0C" w:rsidRDefault="00E40D0C" w:rsidP="00E40D0C">
            <w:pPr>
              <w:numPr>
                <w:ilvl w:val="0"/>
                <w:numId w:val="4"/>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an HTML element references the entire document</w:t>
            </w:r>
          </w:p>
          <w:p w:rsidR="00E40D0C" w:rsidRPr="00E40D0C" w:rsidRDefault="00E40D0C" w:rsidP="00E40D0C">
            <w:pPr>
              <w:numPr>
                <w:ilvl w:val="0"/>
                <w:numId w:val="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an HTML element references its own action</w:t>
            </w:r>
          </w:p>
          <w:p w:rsidR="00E40D0C" w:rsidRPr="00E40D0C" w:rsidRDefault="00E40D0C" w:rsidP="00E40D0C">
            <w:pPr>
              <w:numPr>
                <w:ilvl w:val="0"/>
                <w:numId w:val="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an HTML element references the action of its parent element</w:t>
            </w:r>
          </w:p>
          <w:p w:rsidR="00E40D0C" w:rsidRPr="00E40D0C" w:rsidRDefault="00E40D0C" w:rsidP="00E40D0C">
            <w:pPr>
              <w:numPr>
                <w:ilvl w:val="0"/>
                <w:numId w:val="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All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(b) an HTML element references its own action</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$(this) and this refers to the same element. But they are used in a different way. When 'this' is wrapped in $(), it becomes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object, and it is used when an HTML element refers to its own action.</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28"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5)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hide the selected elements?</w:t>
            </w:r>
          </w:p>
          <w:p w:rsidR="00E40D0C" w:rsidRPr="00E40D0C" w:rsidRDefault="00E40D0C" w:rsidP="00E40D0C">
            <w:pPr>
              <w:numPr>
                <w:ilvl w:val="0"/>
                <w:numId w:val="5"/>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hidden() method</w:t>
            </w:r>
          </w:p>
          <w:p w:rsidR="00E40D0C" w:rsidRPr="00E40D0C" w:rsidRDefault="00E40D0C" w:rsidP="00E40D0C">
            <w:pPr>
              <w:numPr>
                <w:ilvl w:val="0"/>
                <w:numId w:val="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hide() method</w:t>
            </w:r>
          </w:p>
          <w:p w:rsidR="00E40D0C" w:rsidRPr="00E40D0C" w:rsidRDefault="00E40D0C" w:rsidP="00E40D0C">
            <w:pPr>
              <w:numPr>
                <w:ilvl w:val="0"/>
                <w:numId w:val="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visible(false) method</w:t>
            </w:r>
          </w:p>
          <w:p w:rsidR="00E40D0C" w:rsidRPr="00E40D0C" w:rsidRDefault="00E40D0C" w:rsidP="00E40D0C">
            <w:pPr>
              <w:numPr>
                <w:ilvl w:val="0"/>
                <w:numId w:val="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display(none)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(b) The hide()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hide(</w:t>
            </w:r>
            <w:proofErr w:type="gramEnd"/>
            <w:r w:rsidRPr="00E40D0C">
              <w:rPr>
                <w:rFonts w:ascii="Segoe UI" w:eastAsia="Times New Roman" w:hAnsi="Segoe UI" w:cs="Segoe UI"/>
                <w:color w:val="333333"/>
                <w:sz w:val="24"/>
                <w:szCs w:val="24"/>
              </w:rPr>
              <w:t>) method is used to hide the selected elements.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29"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lastRenderedPageBreak/>
              <w:t xml:space="preserve">6) Which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set one or more style properties to the selected element?</w:t>
            </w:r>
          </w:p>
          <w:p w:rsidR="00E40D0C" w:rsidRPr="00E40D0C" w:rsidRDefault="00E40D0C" w:rsidP="00E40D0C">
            <w:pPr>
              <w:numPr>
                <w:ilvl w:val="0"/>
                <w:numId w:val="6"/>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html() method</w:t>
            </w:r>
          </w:p>
          <w:p w:rsidR="00E40D0C" w:rsidRPr="00E40D0C" w:rsidRDefault="00E40D0C" w:rsidP="00E40D0C">
            <w:pPr>
              <w:numPr>
                <w:ilvl w:val="0"/>
                <w:numId w:val="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style() method</w:t>
            </w:r>
          </w:p>
          <w:p w:rsidR="00E40D0C" w:rsidRPr="00E40D0C" w:rsidRDefault="00E40D0C" w:rsidP="00E40D0C">
            <w:pPr>
              <w:numPr>
                <w:ilvl w:val="0"/>
                <w:numId w:val="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The </w:t>
            </w:r>
            <w:proofErr w:type="spellStart"/>
            <w:r w:rsidRPr="00E40D0C">
              <w:rPr>
                <w:rFonts w:ascii="Segoe UI" w:eastAsia="Times New Roman" w:hAnsi="Segoe UI" w:cs="Segoe UI"/>
                <w:color w:val="000000"/>
                <w:sz w:val="24"/>
                <w:szCs w:val="24"/>
              </w:rPr>
              <w:t>css</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All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(c) The </w:t>
            </w:r>
            <w:proofErr w:type="spellStart"/>
            <w:r w:rsidRPr="00E40D0C">
              <w:rPr>
                <w:rFonts w:ascii="Segoe UI" w:eastAsia="Times New Roman" w:hAnsi="Segoe UI" w:cs="Segoe UI"/>
                <w:color w:val="333333"/>
                <w:sz w:val="24"/>
                <w:szCs w:val="24"/>
              </w:rPr>
              <w:t>css</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proofErr w:type="gramStart"/>
            <w:r w:rsidRPr="00E40D0C">
              <w:rPr>
                <w:rFonts w:ascii="Segoe UI" w:eastAsia="Times New Roman" w:hAnsi="Segoe UI" w:cs="Segoe UI"/>
                <w:color w:val="333333"/>
                <w:sz w:val="24"/>
                <w:szCs w:val="24"/>
              </w:rPr>
              <w:t>css</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method is used to get (return) or set style properties or values for selected elements. It facilitates you to get or set one or more style properties.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0"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7)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can be used to deal with the name conflicts?</w:t>
            </w:r>
          </w:p>
          <w:p w:rsidR="00E40D0C" w:rsidRPr="00E40D0C" w:rsidRDefault="00E40D0C" w:rsidP="00E40D0C">
            <w:pPr>
              <w:numPr>
                <w:ilvl w:val="0"/>
                <w:numId w:val="7"/>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conflict() method</w:t>
            </w:r>
          </w:p>
          <w:p w:rsidR="00E40D0C" w:rsidRPr="00E40D0C" w:rsidRDefault="00E40D0C" w:rsidP="00E40D0C">
            <w:pPr>
              <w:numPr>
                <w:ilvl w:val="0"/>
                <w:numId w:val="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The </w:t>
            </w:r>
            <w:proofErr w:type="spellStart"/>
            <w:r w:rsidRPr="00E40D0C">
              <w:rPr>
                <w:rFonts w:ascii="Segoe UI" w:eastAsia="Times New Roman" w:hAnsi="Segoe UI" w:cs="Segoe UI"/>
                <w:color w:val="000000"/>
                <w:sz w:val="24"/>
                <w:szCs w:val="24"/>
              </w:rPr>
              <w:t>nameConflict</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The </w:t>
            </w:r>
            <w:proofErr w:type="spellStart"/>
            <w:r w:rsidRPr="00E40D0C">
              <w:rPr>
                <w:rFonts w:ascii="Segoe UI" w:eastAsia="Times New Roman" w:hAnsi="Segoe UI" w:cs="Segoe UI"/>
                <w:color w:val="000000"/>
                <w:sz w:val="24"/>
                <w:szCs w:val="24"/>
              </w:rPr>
              <w:t>noConflict</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(c) The </w:t>
            </w:r>
            <w:proofErr w:type="spellStart"/>
            <w:r w:rsidRPr="00E40D0C">
              <w:rPr>
                <w:rFonts w:ascii="Segoe UI" w:eastAsia="Times New Roman" w:hAnsi="Segoe UI" w:cs="Segoe UI"/>
                <w:color w:val="333333"/>
                <w:sz w:val="24"/>
                <w:szCs w:val="24"/>
              </w:rPr>
              <w:t>noConflict</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Many JavaScript libraries also use the $ sign as the shortcut, along with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on the same page. But if two different frameworks use the same alias, a conflict could occur, and one of the frameworks might stop working. The </w:t>
            </w:r>
            <w:proofErr w:type="spellStart"/>
            <w:proofErr w:type="gramStart"/>
            <w:r w:rsidRPr="00E40D0C">
              <w:rPr>
                <w:rFonts w:ascii="Segoe UI" w:eastAsia="Times New Roman" w:hAnsi="Segoe UI" w:cs="Segoe UI"/>
                <w:color w:val="333333"/>
                <w:sz w:val="24"/>
                <w:szCs w:val="24"/>
              </w:rPr>
              <w:t>noConflict</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xml:space="preserve">) method is implemented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to deal with such situations. It is used to avoid the conflict of using $ variable with other libraries. This method releases the hold on the $ (dollar) identifier so that other libraries can use it.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1"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8) The correct syntax to set the background color of all h1 elements to yellow in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w:t>
            </w:r>
          </w:p>
          <w:p w:rsidR="00E40D0C" w:rsidRPr="00E40D0C" w:rsidRDefault="00E40D0C" w:rsidP="00E40D0C">
            <w:pPr>
              <w:numPr>
                <w:ilvl w:val="0"/>
                <w:numId w:val="8"/>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$("h1").style("background-</w:t>
            </w:r>
            <w:proofErr w:type="spellStart"/>
            <w:r w:rsidRPr="00E40D0C">
              <w:rPr>
                <w:rFonts w:ascii="Segoe UI" w:eastAsia="Times New Roman" w:hAnsi="Segoe UI" w:cs="Segoe UI"/>
                <w:color w:val="000000"/>
                <w:sz w:val="24"/>
                <w:szCs w:val="24"/>
              </w:rPr>
              <w:t>color","yellow</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lastRenderedPageBreak/>
              <w:t>$("h1").html("background-</w:t>
            </w:r>
            <w:proofErr w:type="spellStart"/>
            <w:r w:rsidRPr="00E40D0C">
              <w:rPr>
                <w:rFonts w:ascii="Segoe UI" w:eastAsia="Times New Roman" w:hAnsi="Segoe UI" w:cs="Segoe UI"/>
                <w:color w:val="000000"/>
                <w:sz w:val="24"/>
                <w:szCs w:val="24"/>
              </w:rPr>
              <w:t>color","yellow</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$("h1").</w:t>
            </w:r>
            <w:proofErr w:type="spellStart"/>
            <w:r w:rsidRPr="00E40D0C">
              <w:rPr>
                <w:rFonts w:ascii="Segoe UI" w:eastAsia="Times New Roman" w:hAnsi="Segoe UI" w:cs="Segoe UI"/>
                <w:color w:val="000000"/>
                <w:sz w:val="24"/>
                <w:szCs w:val="24"/>
              </w:rPr>
              <w:t>css</w:t>
            </w:r>
            <w:proofErr w:type="spellEnd"/>
            <w:r w:rsidRPr="00E40D0C">
              <w:rPr>
                <w:rFonts w:ascii="Segoe UI" w:eastAsia="Times New Roman" w:hAnsi="Segoe UI" w:cs="Segoe UI"/>
                <w:color w:val="000000"/>
                <w:sz w:val="24"/>
                <w:szCs w:val="24"/>
              </w:rPr>
              <w:t>("background-</w:t>
            </w:r>
            <w:proofErr w:type="spellStart"/>
            <w:r w:rsidRPr="00E40D0C">
              <w:rPr>
                <w:rFonts w:ascii="Segoe UI" w:eastAsia="Times New Roman" w:hAnsi="Segoe UI" w:cs="Segoe UI"/>
                <w:color w:val="000000"/>
                <w:sz w:val="24"/>
                <w:szCs w:val="24"/>
              </w:rPr>
              <w:t>color","yellow</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$("h1").layout("background-</w:t>
            </w:r>
            <w:proofErr w:type="spellStart"/>
            <w:r w:rsidRPr="00E40D0C">
              <w:rPr>
                <w:rFonts w:ascii="Segoe UI" w:eastAsia="Times New Roman" w:hAnsi="Segoe UI" w:cs="Segoe UI"/>
                <w:color w:val="000000"/>
                <w:sz w:val="24"/>
                <w:szCs w:val="24"/>
              </w:rPr>
              <w:t>color","yellow</w:t>
            </w:r>
            <w:proofErr w:type="spellEnd"/>
            <w:r w:rsidRPr="00E40D0C">
              <w:rPr>
                <w:rFonts w:ascii="Segoe UI" w:eastAsia="Times New Roman" w:hAnsi="Segoe UI" w:cs="Segoe UI"/>
                <w:color w:val="000000"/>
                <w:sz w:val="24"/>
                <w:szCs w:val="24"/>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(c) $("h1").</w:t>
            </w:r>
            <w:proofErr w:type="spellStart"/>
            <w:r w:rsidRPr="00E40D0C">
              <w:rPr>
                <w:rFonts w:ascii="Segoe UI" w:eastAsia="Times New Roman" w:hAnsi="Segoe UI" w:cs="Segoe UI"/>
                <w:color w:val="333333"/>
                <w:sz w:val="24"/>
                <w:szCs w:val="24"/>
              </w:rPr>
              <w:t>css</w:t>
            </w:r>
            <w:proofErr w:type="spellEnd"/>
            <w:r w:rsidRPr="00E40D0C">
              <w:rPr>
                <w:rFonts w:ascii="Segoe UI" w:eastAsia="Times New Roman" w:hAnsi="Segoe UI" w:cs="Segoe UI"/>
                <w:color w:val="333333"/>
                <w:sz w:val="24"/>
                <w:szCs w:val="24"/>
              </w:rPr>
              <w:t>("background-</w:t>
            </w:r>
            <w:proofErr w:type="spellStart"/>
            <w:r w:rsidRPr="00E40D0C">
              <w:rPr>
                <w:rFonts w:ascii="Segoe UI" w:eastAsia="Times New Roman" w:hAnsi="Segoe UI" w:cs="Segoe UI"/>
                <w:color w:val="333333"/>
                <w:sz w:val="24"/>
                <w:szCs w:val="24"/>
              </w:rPr>
              <w:t>color","yellow</w:t>
            </w:r>
            <w:proofErr w:type="spellEnd"/>
            <w:r w:rsidRPr="00E40D0C">
              <w:rPr>
                <w:rFonts w:ascii="Segoe UI" w:eastAsia="Times New Roman" w:hAnsi="Segoe UI" w:cs="Segoe UI"/>
                <w:color w:val="333333"/>
                <w:sz w:val="24"/>
                <w:szCs w:val="24"/>
              </w:rPr>
              <w:t>");</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using the </w:t>
            </w:r>
            <w:proofErr w:type="spellStart"/>
            <w:proofErr w:type="gramStart"/>
            <w:r w:rsidRPr="00E40D0C">
              <w:rPr>
                <w:rFonts w:ascii="Segoe UI" w:eastAsia="Times New Roman" w:hAnsi="Segoe UI" w:cs="Segoe UI"/>
                <w:color w:val="333333"/>
                <w:sz w:val="24"/>
                <w:szCs w:val="24"/>
              </w:rPr>
              <w:t>css</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method, we can set the style of an HTML element. The correct syntax for setting the background color to yellow of an h1 element is - $("h1").</w:t>
            </w:r>
            <w:proofErr w:type="spellStart"/>
            <w:r w:rsidRPr="00E40D0C">
              <w:rPr>
                <w:rFonts w:ascii="Segoe UI" w:eastAsia="Times New Roman" w:hAnsi="Segoe UI" w:cs="Segoe UI"/>
                <w:color w:val="333333"/>
                <w:sz w:val="24"/>
                <w:szCs w:val="24"/>
              </w:rPr>
              <w:t>css</w:t>
            </w:r>
            <w:proofErr w:type="spellEnd"/>
            <w:r w:rsidRPr="00E40D0C">
              <w:rPr>
                <w:rFonts w:ascii="Segoe UI" w:eastAsia="Times New Roman" w:hAnsi="Segoe UI" w:cs="Segoe UI"/>
                <w:color w:val="333333"/>
                <w:sz w:val="24"/>
                <w:szCs w:val="24"/>
              </w:rPr>
              <w:t>("background-</w:t>
            </w:r>
            <w:proofErr w:type="spellStart"/>
            <w:r w:rsidRPr="00E40D0C">
              <w:rPr>
                <w:rFonts w:ascii="Segoe UI" w:eastAsia="Times New Roman" w:hAnsi="Segoe UI" w:cs="Segoe UI"/>
                <w:color w:val="333333"/>
                <w:sz w:val="24"/>
                <w:szCs w:val="24"/>
              </w:rPr>
              <w:t>color","yellow</w:t>
            </w:r>
            <w:proofErr w:type="spellEnd"/>
            <w:r w:rsidRPr="00E40D0C">
              <w:rPr>
                <w:rFonts w:ascii="Segoe UI" w:eastAsia="Times New Roman" w:hAnsi="Segoe UI" w:cs="Segoe UI"/>
                <w:color w:val="333333"/>
                <w:sz w:val="24"/>
                <w:szCs w:val="24"/>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2"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9)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attach a handler to an event?</w:t>
            </w:r>
          </w:p>
          <w:p w:rsidR="00E40D0C" w:rsidRPr="00E40D0C" w:rsidRDefault="00E40D0C" w:rsidP="00E40D0C">
            <w:pPr>
              <w:numPr>
                <w:ilvl w:val="0"/>
                <w:numId w:val="9"/>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unbind() method</w:t>
            </w:r>
          </w:p>
          <w:p w:rsidR="00E40D0C" w:rsidRPr="00E40D0C" w:rsidRDefault="00E40D0C" w:rsidP="00E40D0C">
            <w:pPr>
              <w:numPr>
                <w:ilvl w:val="0"/>
                <w:numId w:val="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attach() method</w:t>
            </w:r>
          </w:p>
          <w:p w:rsidR="00E40D0C" w:rsidRPr="00E40D0C" w:rsidRDefault="00E40D0C" w:rsidP="00E40D0C">
            <w:pPr>
              <w:numPr>
                <w:ilvl w:val="0"/>
                <w:numId w:val="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bind() method</w:t>
            </w:r>
          </w:p>
          <w:p w:rsidR="00E40D0C" w:rsidRPr="00E40D0C" w:rsidRDefault="00E40D0C" w:rsidP="00E40D0C">
            <w:pPr>
              <w:numPr>
                <w:ilvl w:val="0"/>
                <w:numId w:val="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(c) bind()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bind(</w:t>
            </w:r>
            <w:proofErr w:type="gramEnd"/>
            <w:r w:rsidRPr="00E40D0C">
              <w:rPr>
                <w:rFonts w:ascii="Segoe UI" w:eastAsia="Times New Roman" w:hAnsi="Segoe UI" w:cs="Segoe UI"/>
                <w:color w:val="333333"/>
                <w:sz w:val="24"/>
                <w:szCs w:val="24"/>
              </w:rPr>
              <w:t>) event is used to attach one or more event handlers for selected elements from a set of elements. It specifies a function to run when the event occurs.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3"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10)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to perform an asynchronous HTTP request -</w:t>
            </w:r>
          </w:p>
          <w:p w:rsidR="00E40D0C" w:rsidRPr="00E40D0C" w:rsidRDefault="00E40D0C" w:rsidP="00E40D0C">
            <w:pPr>
              <w:numPr>
                <w:ilvl w:val="0"/>
                <w:numId w:val="10"/>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ajaxSetup</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0"/>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ajaxSync</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0"/>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ajax</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0"/>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lastRenderedPageBreak/>
              <w:t>Answer:</w:t>
            </w:r>
            <w:r w:rsidRPr="00E40D0C">
              <w:rPr>
                <w:rFonts w:ascii="Segoe UI" w:eastAsia="Times New Roman" w:hAnsi="Segoe UI" w:cs="Segoe UI"/>
                <w:color w:val="333333"/>
                <w:sz w:val="24"/>
                <w:szCs w:val="24"/>
              </w:rPr>
              <w:t xml:space="preserve"> (c)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r w:rsidRPr="00E40D0C">
              <w:rPr>
                <w:rFonts w:ascii="Segoe UI" w:eastAsia="Times New Roman" w:hAnsi="Segoe UI" w:cs="Segoe UI"/>
                <w:color w:val="333333"/>
                <w:sz w:val="24"/>
                <w:szCs w:val="24"/>
              </w:rPr>
              <w:t>ajax</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AJAX is an acronym for Asynchronous JavaScript and XML. The </w:t>
            </w:r>
            <w:proofErr w:type="spellStart"/>
            <w:proofErr w:type="gramStart"/>
            <w:r w:rsidRPr="00E40D0C">
              <w:rPr>
                <w:rFonts w:ascii="Segoe UI" w:eastAsia="Times New Roman" w:hAnsi="Segoe UI" w:cs="Segoe UI"/>
                <w:color w:val="333333"/>
                <w:sz w:val="24"/>
                <w:szCs w:val="24"/>
              </w:rPr>
              <w:t>ajax</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xml:space="preserve">)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performs an AJAX request. It sends an asynchronous HTTP request to the server.</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4"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11)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stop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for few milliseconds?</w:t>
            </w:r>
          </w:p>
          <w:p w:rsidR="00E40D0C" w:rsidRPr="00E40D0C" w:rsidRDefault="00E40D0C" w:rsidP="00E40D0C">
            <w:pPr>
              <w:numPr>
                <w:ilvl w:val="0"/>
                <w:numId w:val="11"/>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stop() method</w:t>
            </w:r>
          </w:p>
          <w:p w:rsidR="00E40D0C" w:rsidRPr="00E40D0C" w:rsidRDefault="00E40D0C" w:rsidP="00E40D0C">
            <w:pPr>
              <w:numPr>
                <w:ilvl w:val="0"/>
                <w:numId w:val="1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delay() method</w:t>
            </w:r>
          </w:p>
          <w:p w:rsidR="00E40D0C" w:rsidRPr="00E40D0C" w:rsidRDefault="00E40D0C" w:rsidP="00E40D0C">
            <w:pPr>
              <w:numPr>
                <w:ilvl w:val="0"/>
                <w:numId w:val="1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slowdown() method</w:t>
            </w:r>
          </w:p>
          <w:p w:rsidR="00E40D0C" w:rsidRPr="00E40D0C" w:rsidRDefault="00E40D0C" w:rsidP="00E40D0C">
            <w:pPr>
              <w:numPr>
                <w:ilvl w:val="0"/>
                <w:numId w:val="1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pause()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(b) delay()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delay(</w:t>
            </w:r>
            <w:proofErr w:type="gramEnd"/>
            <w:r w:rsidRPr="00E40D0C">
              <w:rPr>
                <w:rFonts w:ascii="Segoe UI" w:eastAsia="Times New Roman" w:hAnsi="Segoe UI" w:cs="Segoe UI"/>
                <w:color w:val="333333"/>
                <w:sz w:val="24"/>
                <w:szCs w:val="24"/>
              </w:rPr>
              <w:t xml:space="preserve">) method is used to delay the execution of functions in the queue. It is the best method to make a delay between the queued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effects.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delay(</w:t>
            </w:r>
            <w:proofErr w:type="gramEnd"/>
            <w:r w:rsidRPr="00E40D0C">
              <w:rPr>
                <w:rFonts w:ascii="Segoe UI" w:eastAsia="Times New Roman" w:hAnsi="Segoe UI" w:cs="Segoe UI"/>
                <w:color w:val="333333"/>
                <w:sz w:val="24"/>
                <w:szCs w:val="24"/>
              </w:rPr>
              <w:t>) method sets a timer to delay the execution of the next item in the queue.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5"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12) What does the syntax $("</w:t>
            </w:r>
            <w:proofErr w:type="spellStart"/>
            <w:r w:rsidRPr="00E40D0C">
              <w:rPr>
                <w:rFonts w:ascii="Segoe UI" w:eastAsia="Times New Roman" w:hAnsi="Segoe UI" w:cs="Segoe UI"/>
                <w:color w:val="333333"/>
                <w:sz w:val="23"/>
                <w:szCs w:val="23"/>
              </w:rPr>
              <w:t>p.para</w:t>
            </w:r>
            <w:proofErr w:type="spellEnd"/>
            <w:r w:rsidRPr="00E40D0C">
              <w:rPr>
                <w:rFonts w:ascii="Segoe UI" w:eastAsia="Times New Roman" w:hAnsi="Segoe UI" w:cs="Segoe UI"/>
                <w:color w:val="333333"/>
                <w:sz w:val="23"/>
                <w:szCs w:val="23"/>
              </w:rPr>
              <w:t>") will select?</w:t>
            </w:r>
          </w:p>
          <w:p w:rsidR="00E40D0C" w:rsidRPr="00E40D0C" w:rsidRDefault="00E40D0C" w:rsidP="00E40D0C">
            <w:pPr>
              <w:numPr>
                <w:ilvl w:val="0"/>
                <w:numId w:val="12"/>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first paragraph element with class = "</w:t>
            </w:r>
            <w:proofErr w:type="spellStart"/>
            <w:r w:rsidRPr="00E40D0C">
              <w:rPr>
                <w:rFonts w:ascii="Segoe UI" w:eastAsia="Times New Roman" w:hAnsi="Segoe UI" w:cs="Segoe UI"/>
                <w:color w:val="000000"/>
                <w:sz w:val="24"/>
                <w:szCs w:val="24"/>
              </w:rPr>
              <w:t>para</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1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first paragraph element with id = "</w:t>
            </w:r>
            <w:proofErr w:type="spellStart"/>
            <w:r w:rsidRPr="00E40D0C">
              <w:rPr>
                <w:rFonts w:ascii="Segoe UI" w:eastAsia="Times New Roman" w:hAnsi="Segoe UI" w:cs="Segoe UI"/>
                <w:color w:val="000000"/>
                <w:sz w:val="24"/>
                <w:szCs w:val="24"/>
              </w:rPr>
              <w:t>para</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1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first paragraph element with name = "</w:t>
            </w:r>
            <w:proofErr w:type="spellStart"/>
            <w:r w:rsidRPr="00E40D0C">
              <w:rPr>
                <w:rFonts w:ascii="Segoe UI" w:eastAsia="Times New Roman" w:hAnsi="Segoe UI" w:cs="Segoe UI"/>
                <w:color w:val="000000"/>
                <w:sz w:val="24"/>
                <w:szCs w:val="24"/>
              </w:rPr>
              <w:t>para</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1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All paragraph elements with class = "</w:t>
            </w:r>
            <w:proofErr w:type="spellStart"/>
            <w:r w:rsidRPr="00E40D0C">
              <w:rPr>
                <w:rFonts w:ascii="Segoe UI" w:eastAsia="Times New Roman" w:hAnsi="Segoe UI" w:cs="Segoe UI"/>
                <w:color w:val="000000"/>
                <w:sz w:val="24"/>
                <w:szCs w:val="24"/>
              </w:rPr>
              <w:t>para</w:t>
            </w:r>
            <w:proofErr w:type="spellEnd"/>
            <w:r w:rsidRPr="00E40D0C">
              <w:rPr>
                <w:rFonts w:ascii="Segoe UI" w:eastAsia="Times New Roman" w:hAnsi="Segoe UI" w:cs="Segoe UI"/>
                <w:color w:val="000000"/>
                <w:sz w:val="24"/>
                <w:szCs w:val="24"/>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(d) All paragraph elements with class = "</w:t>
            </w:r>
            <w:proofErr w:type="spellStart"/>
            <w:r w:rsidRPr="00E40D0C">
              <w:rPr>
                <w:rFonts w:ascii="Segoe UI" w:eastAsia="Times New Roman" w:hAnsi="Segoe UI" w:cs="Segoe UI"/>
                <w:color w:val="333333"/>
                <w:sz w:val="24"/>
                <w:szCs w:val="24"/>
              </w:rPr>
              <w:t>para</w:t>
            </w:r>
            <w:proofErr w:type="spellEnd"/>
            <w:r w:rsidRPr="00E40D0C">
              <w:rPr>
                <w:rFonts w:ascii="Segoe UI" w:eastAsia="Times New Roman" w:hAnsi="Segoe UI" w:cs="Segoe UI"/>
                <w:color w:val="333333"/>
                <w:sz w:val="24"/>
                <w:szCs w:val="24"/>
              </w:rPr>
              <w:t>"</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the correct syntax for selecting all paragraph elements with class = "</w:t>
            </w:r>
            <w:proofErr w:type="spellStart"/>
            <w:r w:rsidRPr="00E40D0C">
              <w:rPr>
                <w:rFonts w:ascii="Segoe UI" w:eastAsia="Times New Roman" w:hAnsi="Segoe UI" w:cs="Segoe UI"/>
                <w:color w:val="333333"/>
                <w:sz w:val="24"/>
                <w:szCs w:val="24"/>
              </w:rPr>
              <w:t>para</w:t>
            </w:r>
            <w:proofErr w:type="spellEnd"/>
            <w:r w:rsidRPr="00E40D0C">
              <w:rPr>
                <w:rFonts w:ascii="Segoe UI" w:eastAsia="Times New Roman" w:hAnsi="Segoe UI" w:cs="Segoe UI"/>
                <w:color w:val="333333"/>
                <w:sz w:val="24"/>
                <w:szCs w:val="24"/>
              </w:rPr>
              <w:t>" is - $("</w:t>
            </w:r>
            <w:proofErr w:type="spellStart"/>
            <w:r w:rsidRPr="00E40D0C">
              <w:rPr>
                <w:rFonts w:ascii="Segoe UI" w:eastAsia="Times New Roman" w:hAnsi="Segoe UI" w:cs="Segoe UI"/>
                <w:color w:val="333333"/>
                <w:sz w:val="24"/>
                <w:szCs w:val="24"/>
              </w:rPr>
              <w:t>p.para</w:t>
            </w:r>
            <w:proofErr w:type="spellEnd"/>
            <w:r w:rsidRPr="00E40D0C">
              <w:rPr>
                <w:rFonts w:ascii="Segoe UI" w:eastAsia="Times New Roman" w:hAnsi="Segoe UI" w:cs="Segoe UI"/>
                <w:color w:val="333333"/>
                <w:sz w:val="24"/>
                <w:szCs w:val="24"/>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lastRenderedPageBreak/>
              <w:pict>
                <v:rect id="_x0000_i1036"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13) Which of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function prevents the code from running before the loading of the document finishes?</w:t>
            </w:r>
          </w:p>
          <w:p w:rsidR="00E40D0C" w:rsidRPr="00E40D0C" w:rsidRDefault="00E40D0C" w:rsidP="00E40D0C">
            <w:pPr>
              <w:numPr>
                <w:ilvl w:val="0"/>
                <w:numId w:val="13"/>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$(document).load()</w:t>
            </w:r>
          </w:p>
          <w:p w:rsidR="00E40D0C" w:rsidRPr="00E40D0C" w:rsidRDefault="00E40D0C" w:rsidP="00E40D0C">
            <w:pPr>
              <w:numPr>
                <w:ilvl w:val="0"/>
                <w:numId w:val="1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$(document).unload()</w:t>
            </w:r>
          </w:p>
          <w:p w:rsidR="00E40D0C" w:rsidRPr="00E40D0C" w:rsidRDefault="00E40D0C" w:rsidP="00E40D0C">
            <w:pPr>
              <w:numPr>
                <w:ilvl w:val="0"/>
                <w:numId w:val="1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$(document).ready()</w:t>
            </w:r>
          </w:p>
          <w:p w:rsidR="00E40D0C" w:rsidRPr="00E40D0C" w:rsidRDefault="00E40D0C" w:rsidP="00E40D0C">
            <w:pPr>
              <w:numPr>
                <w:ilvl w:val="0"/>
                <w:numId w:val="1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$(document).trim()</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(c) $(document).ready()</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gramStart"/>
            <w:r w:rsidRPr="00E40D0C">
              <w:rPr>
                <w:rFonts w:ascii="Segoe UI" w:eastAsia="Times New Roman" w:hAnsi="Segoe UI" w:cs="Segoe UI"/>
                <w:color w:val="333333"/>
                <w:sz w:val="24"/>
                <w:szCs w:val="24"/>
              </w:rPr>
              <w:t>ready(</w:t>
            </w:r>
            <w:proofErr w:type="gramEnd"/>
            <w:r w:rsidRPr="00E40D0C">
              <w:rPr>
                <w:rFonts w:ascii="Segoe UI" w:eastAsia="Times New Roman" w:hAnsi="Segoe UI" w:cs="Segoe UI"/>
                <w:color w:val="333333"/>
                <w:sz w:val="24"/>
                <w:szCs w:val="24"/>
              </w:rPr>
              <w:t xml:space="preserve">) function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executes the code only when the DOM (Document object model) is fully loaded. The code inserted between $(document).</w:t>
            </w:r>
            <w:proofErr w:type="gramStart"/>
            <w:r w:rsidRPr="00E40D0C">
              <w:rPr>
                <w:rFonts w:ascii="Segoe UI" w:eastAsia="Times New Roman" w:hAnsi="Segoe UI" w:cs="Segoe UI"/>
                <w:color w:val="333333"/>
                <w:sz w:val="24"/>
                <w:szCs w:val="24"/>
              </w:rPr>
              <w:t>ready(</w:t>
            </w:r>
            <w:proofErr w:type="gramEnd"/>
            <w:r w:rsidRPr="00E40D0C">
              <w:rPr>
                <w:rFonts w:ascii="Segoe UI" w:eastAsia="Times New Roman" w:hAnsi="Segoe UI" w:cs="Segoe UI"/>
                <w:color w:val="333333"/>
                <w:sz w:val="24"/>
                <w:szCs w:val="24"/>
              </w:rPr>
              <w:t>) is executed only when a page is ready for JavaScript code to execute.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7"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14)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used to find all next sibling elements after the current element is -</w:t>
            </w:r>
          </w:p>
          <w:p w:rsidR="00E40D0C" w:rsidRPr="00E40D0C" w:rsidRDefault="00E40D0C" w:rsidP="00E40D0C">
            <w:pPr>
              <w:numPr>
                <w:ilvl w:val="0"/>
                <w:numId w:val="14"/>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find() method</w:t>
            </w:r>
          </w:p>
          <w:p w:rsidR="00E40D0C" w:rsidRPr="00E40D0C" w:rsidRDefault="00E40D0C" w:rsidP="00E40D0C">
            <w:pPr>
              <w:numPr>
                <w:ilvl w:val="0"/>
                <w:numId w:val="14"/>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nextAll</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siblings() method</w:t>
            </w:r>
          </w:p>
          <w:p w:rsidR="00E40D0C" w:rsidRPr="00E40D0C" w:rsidRDefault="00E40D0C" w:rsidP="00E40D0C">
            <w:pPr>
              <w:numPr>
                <w:ilvl w:val="0"/>
                <w:numId w:val="1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(b) </w:t>
            </w:r>
            <w:proofErr w:type="spellStart"/>
            <w:r w:rsidRPr="00E40D0C">
              <w:rPr>
                <w:rFonts w:ascii="Segoe UI" w:eastAsia="Times New Roman" w:hAnsi="Segoe UI" w:cs="Segoe UI"/>
                <w:color w:val="333333"/>
                <w:sz w:val="24"/>
                <w:szCs w:val="24"/>
              </w:rPr>
              <w:t>nextAll</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proofErr w:type="gramStart"/>
            <w:r w:rsidRPr="00E40D0C">
              <w:rPr>
                <w:rFonts w:ascii="Segoe UI" w:eastAsia="Times New Roman" w:hAnsi="Segoe UI" w:cs="Segoe UI"/>
                <w:color w:val="333333"/>
                <w:sz w:val="24"/>
                <w:szCs w:val="24"/>
              </w:rPr>
              <w:t>nextAll</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xml:space="preserve">) method is used to return all next siblings of the specified selector. This method traverses forwards along with the next siblings of DOM elements. Whereas the </w:t>
            </w:r>
            <w:proofErr w:type="gramStart"/>
            <w:r w:rsidRPr="00E40D0C">
              <w:rPr>
                <w:rFonts w:ascii="Segoe UI" w:eastAsia="Times New Roman" w:hAnsi="Segoe UI" w:cs="Segoe UI"/>
                <w:color w:val="333333"/>
                <w:sz w:val="24"/>
                <w:szCs w:val="24"/>
              </w:rPr>
              <w:t>siblings(</w:t>
            </w:r>
            <w:proofErr w:type="gramEnd"/>
            <w:r w:rsidRPr="00E40D0C">
              <w:rPr>
                <w:rFonts w:ascii="Segoe UI" w:eastAsia="Times New Roman" w:hAnsi="Segoe UI" w:cs="Segoe UI"/>
                <w:color w:val="333333"/>
                <w:sz w:val="24"/>
                <w:szCs w:val="24"/>
              </w:rPr>
              <w:t>) method returns all next and previous siblings of the specified selector.</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8"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15) The correct syntax for selecting the first paragraph element with id p1 is -</w:t>
            </w:r>
          </w:p>
          <w:p w:rsidR="00E40D0C" w:rsidRPr="00E40D0C" w:rsidRDefault="00E40D0C" w:rsidP="00E40D0C">
            <w:pPr>
              <w:numPr>
                <w:ilvl w:val="0"/>
                <w:numId w:val="15"/>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lastRenderedPageBreak/>
              <w:t>$("p.p1:first")</w:t>
            </w:r>
          </w:p>
          <w:p w:rsidR="00E40D0C" w:rsidRPr="00E40D0C" w:rsidRDefault="00E40D0C" w:rsidP="00E40D0C">
            <w:pPr>
              <w:numPr>
                <w:ilvl w:val="0"/>
                <w:numId w:val="1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$("p#p1:first")</w:t>
            </w:r>
          </w:p>
          <w:p w:rsidR="00E40D0C" w:rsidRPr="00E40D0C" w:rsidRDefault="00E40D0C" w:rsidP="00E40D0C">
            <w:pPr>
              <w:numPr>
                <w:ilvl w:val="0"/>
                <w:numId w:val="1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$("p1#p:first")</w:t>
            </w:r>
          </w:p>
          <w:p w:rsidR="00E40D0C" w:rsidRPr="00E40D0C" w:rsidRDefault="00E40D0C" w:rsidP="00E40D0C">
            <w:pPr>
              <w:numPr>
                <w:ilvl w:val="0"/>
                <w:numId w:val="1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(b) $("p#p1:first")</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the correct syntax for selecting the first paragraph element with id = "p1" is - $("p#p1</w:t>
            </w:r>
            <w:proofErr w:type="gramStart"/>
            <w:r w:rsidRPr="00E40D0C">
              <w:rPr>
                <w:rFonts w:ascii="Segoe UI" w:eastAsia="Times New Roman" w:hAnsi="Segoe UI" w:cs="Segoe UI"/>
                <w:color w:val="333333"/>
                <w:sz w:val="24"/>
                <w:szCs w:val="24"/>
              </w:rPr>
              <w:t>:first</w:t>
            </w:r>
            <w:proofErr w:type="gramEnd"/>
            <w:r w:rsidRPr="00E40D0C">
              <w:rPr>
                <w:rFonts w:ascii="Segoe UI" w:eastAsia="Times New Roman" w:hAnsi="Segoe UI" w:cs="Segoe UI"/>
                <w:color w:val="333333"/>
                <w:sz w:val="24"/>
                <w:szCs w:val="24"/>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39"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16)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check whether or not the selected elements have the specified class name?</w:t>
            </w:r>
          </w:p>
          <w:p w:rsidR="00E40D0C" w:rsidRPr="00E40D0C" w:rsidRDefault="00E40D0C" w:rsidP="00E40D0C">
            <w:pPr>
              <w:numPr>
                <w:ilvl w:val="0"/>
                <w:numId w:val="16"/>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hasClass</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6"/>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addClass</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find() method</w:t>
            </w:r>
          </w:p>
          <w:p w:rsidR="00E40D0C" w:rsidRPr="00E40D0C" w:rsidRDefault="00E40D0C" w:rsidP="00E40D0C">
            <w:pPr>
              <w:numPr>
                <w:ilvl w:val="0"/>
                <w:numId w:val="16"/>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toggleClass</w:t>
            </w:r>
            <w:proofErr w:type="spellEnd"/>
            <w:r w:rsidRPr="00E40D0C">
              <w:rPr>
                <w:rFonts w:ascii="Segoe UI" w:eastAsia="Times New Roman" w:hAnsi="Segoe UI" w:cs="Segoe UI"/>
                <w:color w:val="000000"/>
                <w:sz w:val="24"/>
                <w:szCs w:val="24"/>
              </w:rPr>
              <w:t>()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Show Answer Workspace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0"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17)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set the value of an element?</w:t>
            </w:r>
          </w:p>
          <w:p w:rsidR="00E40D0C" w:rsidRPr="00E40D0C" w:rsidRDefault="00E40D0C" w:rsidP="00E40D0C">
            <w:pPr>
              <w:numPr>
                <w:ilvl w:val="0"/>
                <w:numId w:val="17"/>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val</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7"/>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setValue</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content() method</w:t>
            </w:r>
          </w:p>
          <w:p w:rsidR="00E40D0C" w:rsidRPr="00E40D0C" w:rsidRDefault="00E40D0C" w:rsidP="00E40D0C">
            <w:pPr>
              <w:numPr>
                <w:ilvl w:val="0"/>
                <w:numId w:val="1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(a) </w:t>
            </w:r>
            <w:proofErr w:type="spellStart"/>
            <w:r w:rsidRPr="00E40D0C">
              <w:rPr>
                <w:rFonts w:ascii="Segoe UI" w:eastAsia="Times New Roman" w:hAnsi="Segoe UI" w:cs="Segoe UI"/>
                <w:color w:val="333333"/>
                <w:sz w:val="24"/>
                <w:szCs w:val="24"/>
              </w:rPr>
              <w:t>val</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There are two usages of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proofErr w:type="gramStart"/>
            <w:r w:rsidRPr="00E40D0C">
              <w:rPr>
                <w:rFonts w:ascii="Segoe UI" w:eastAsia="Times New Roman" w:hAnsi="Segoe UI" w:cs="Segoe UI"/>
                <w:color w:val="333333"/>
                <w:sz w:val="24"/>
                <w:szCs w:val="24"/>
              </w:rPr>
              <w:t>val</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xml:space="preserve">) method. It can be used to set the value of every matched element. It can also be used to get the current value of the first element in the set of matched </w:t>
            </w:r>
            <w:r w:rsidRPr="00E40D0C">
              <w:rPr>
                <w:rFonts w:ascii="Segoe UI" w:eastAsia="Times New Roman" w:hAnsi="Segoe UI" w:cs="Segoe UI"/>
                <w:color w:val="333333"/>
                <w:sz w:val="24"/>
                <w:szCs w:val="24"/>
              </w:rPr>
              <w:lastRenderedPageBreak/>
              <w:t>elements.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1"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18)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to set the width property of an element is -</w:t>
            </w:r>
          </w:p>
          <w:p w:rsidR="00E40D0C" w:rsidRPr="00E40D0C" w:rsidRDefault="00E40D0C" w:rsidP="00E40D0C">
            <w:pPr>
              <w:numPr>
                <w:ilvl w:val="0"/>
                <w:numId w:val="18"/>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setWidth</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val</w:t>
            </w:r>
            <w:proofErr w:type="spellEnd"/>
            <w:r w:rsidRPr="00E40D0C">
              <w:rPr>
                <w:rFonts w:ascii="Segoe UI" w:eastAsia="Times New Roman" w:hAnsi="Segoe UI" w:cs="Segoe UI"/>
                <w:color w:val="000000"/>
                <w:sz w:val="24"/>
                <w:szCs w:val="24"/>
              </w:rPr>
              <w:t xml:space="preserve"> ) method</w:t>
            </w:r>
          </w:p>
          <w:p w:rsidR="00E40D0C" w:rsidRPr="00E40D0C" w:rsidRDefault="00E40D0C" w:rsidP="00E40D0C">
            <w:pPr>
              <w:numPr>
                <w:ilvl w:val="0"/>
                <w:numId w:val="1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width( </w:t>
            </w:r>
            <w:proofErr w:type="spellStart"/>
            <w:r w:rsidRPr="00E40D0C">
              <w:rPr>
                <w:rFonts w:ascii="Segoe UI" w:eastAsia="Times New Roman" w:hAnsi="Segoe UI" w:cs="Segoe UI"/>
                <w:color w:val="000000"/>
                <w:sz w:val="24"/>
                <w:szCs w:val="24"/>
              </w:rPr>
              <w:t>val</w:t>
            </w:r>
            <w:proofErr w:type="spellEnd"/>
            <w:r w:rsidRPr="00E40D0C">
              <w:rPr>
                <w:rFonts w:ascii="Segoe UI" w:eastAsia="Times New Roman" w:hAnsi="Segoe UI" w:cs="Segoe UI"/>
                <w:color w:val="000000"/>
                <w:sz w:val="24"/>
                <w:szCs w:val="24"/>
              </w:rPr>
              <w:t xml:space="preserve"> ) method</w:t>
            </w:r>
          </w:p>
          <w:p w:rsidR="00E40D0C" w:rsidRPr="00E40D0C" w:rsidRDefault="00E40D0C" w:rsidP="00E40D0C">
            <w:pPr>
              <w:numPr>
                <w:ilvl w:val="0"/>
                <w:numId w:val="18"/>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setCSSWidth</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val</w:t>
            </w:r>
            <w:proofErr w:type="spellEnd"/>
            <w:r w:rsidRPr="00E40D0C">
              <w:rPr>
                <w:rFonts w:ascii="Segoe UI" w:eastAsia="Times New Roman" w:hAnsi="Segoe UI" w:cs="Segoe UI"/>
                <w:color w:val="000000"/>
                <w:sz w:val="24"/>
                <w:szCs w:val="24"/>
              </w:rPr>
              <w:t xml:space="preserve"> ) method</w:t>
            </w:r>
          </w:p>
          <w:p w:rsidR="00E40D0C" w:rsidRPr="00E40D0C" w:rsidRDefault="00E40D0C" w:rsidP="00E40D0C">
            <w:pPr>
              <w:numPr>
                <w:ilvl w:val="0"/>
                <w:numId w:val="1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(b) width( </w:t>
            </w:r>
            <w:proofErr w:type="spellStart"/>
            <w:r w:rsidRPr="00E40D0C">
              <w:rPr>
                <w:rFonts w:ascii="Segoe UI" w:eastAsia="Times New Roman" w:hAnsi="Segoe UI" w:cs="Segoe UI"/>
                <w:color w:val="333333"/>
                <w:sz w:val="24"/>
                <w:szCs w:val="24"/>
              </w:rPr>
              <w:t>val</w:t>
            </w:r>
            <w:proofErr w:type="spellEnd"/>
            <w:r w:rsidRPr="00E40D0C">
              <w:rPr>
                <w:rFonts w:ascii="Segoe UI" w:eastAsia="Times New Roman" w:hAnsi="Segoe UI" w:cs="Segoe UI"/>
                <w:color w:val="333333"/>
                <w:sz w:val="24"/>
                <w:szCs w:val="24"/>
              </w:rPr>
              <w:t xml:space="preserve"> )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width(</w:t>
            </w:r>
            <w:proofErr w:type="gramEnd"/>
            <w:r w:rsidRPr="00E40D0C">
              <w:rPr>
                <w:rFonts w:ascii="Segoe UI" w:eastAsia="Times New Roman" w:hAnsi="Segoe UI" w:cs="Segoe UI"/>
                <w:color w:val="333333"/>
                <w:sz w:val="24"/>
                <w:szCs w:val="24"/>
              </w:rPr>
              <w:t>) method is used to return or set the width of the matched element. When this method is used to return the width, it returns the width of the first matched element. When this method is used to set the width, it sets the width for every matched element.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2"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19)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to get all ancestors of the matched set of elements is -</w:t>
            </w:r>
          </w:p>
          <w:p w:rsidR="00E40D0C" w:rsidRPr="00E40D0C" w:rsidRDefault="00E40D0C" w:rsidP="00E40D0C">
            <w:pPr>
              <w:numPr>
                <w:ilvl w:val="0"/>
                <w:numId w:val="19"/>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parents() method</w:t>
            </w:r>
          </w:p>
          <w:p w:rsidR="00E40D0C" w:rsidRPr="00E40D0C" w:rsidRDefault="00E40D0C" w:rsidP="00E40D0C">
            <w:pPr>
              <w:numPr>
                <w:ilvl w:val="0"/>
                <w:numId w:val="1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parent() method</w:t>
            </w:r>
          </w:p>
          <w:p w:rsidR="00E40D0C" w:rsidRPr="00E40D0C" w:rsidRDefault="00E40D0C" w:rsidP="00E40D0C">
            <w:pPr>
              <w:numPr>
                <w:ilvl w:val="0"/>
                <w:numId w:val="19"/>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offsetParent</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1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(a) parents()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gramStart"/>
            <w:r w:rsidRPr="00E40D0C">
              <w:rPr>
                <w:rFonts w:ascii="Segoe UI" w:eastAsia="Times New Roman" w:hAnsi="Segoe UI" w:cs="Segoe UI"/>
                <w:color w:val="333333"/>
                <w:sz w:val="24"/>
                <w:szCs w:val="24"/>
              </w:rPr>
              <w:t>parents(</w:t>
            </w:r>
            <w:proofErr w:type="gramEnd"/>
            <w:r w:rsidRPr="00E40D0C">
              <w:rPr>
                <w:rFonts w:ascii="Segoe UI" w:eastAsia="Times New Roman" w:hAnsi="Segoe UI" w:cs="Segoe UI"/>
                <w:color w:val="333333"/>
                <w:sz w:val="24"/>
                <w:szCs w:val="24"/>
              </w:rPr>
              <w:t xml:space="preserve">)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is used to get all ancestor elements of the given selector. This method traverses upwards from the parent element, all the level up in the DOM tree and returns all ancestors of the selected element.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3"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lastRenderedPageBreak/>
              <w:t xml:space="preserve">20)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to remove the set of matched elements is -</w:t>
            </w:r>
          </w:p>
          <w:p w:rsidR="00E40D0C" w:rsidRPr="00E40D0C" w:rsidRDefault="00E40D0C" w:rsidP="00E40D0C">
            <w:pPr>
              <w:numPr>
                <w:ilvl w:val="0"/>
                <w:numId w:val="20"/>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delete() method</w:t>
            </w:r>
          </w:p>
          <w:p w:rsidR="00E40D0C" w:rsidRPr="00E40D0C" w:rsidRDefault="00E40D0C" w:rsidP="00E40D0C">
            <w:pPr>
              <w:numPr>
                <w:ilvl w:val="0"/>
                <w:numId w:val="20"/>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empty() method</w:t>
            </w:r>
          </w:p>
          <w:p w:rsidR="00E40D0C" w:rsidRPr="00E40D0C" w:rsidRDefault="00E40D0C" w:rsidP="00E40D0C">
            <w:pPr>
              <w:numPr>
                <w:ilvl w:val="0"/>
                <w:numId w:val="20"/>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remove() method</w:t>
            </w:r>
          </w:p>
          <w:p w:rsidR="00E40D0C" w:rsidRPr="00E40D0C" w:rsidRDefault="00E40D0C" w:rsidP="00E40D0C">
            <w:pPr>
              <w:numPr>
                <w:ilvl w:val="0"/>
                <w:numId w:val="20"/>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(c) remove()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remove(</w:t>
            </w:r>
            <w:proofErr w:type="gramEnd"/>
            <w:r w:rsidRPr="00E40D0C">
              <w:rPr>
                <w:rFonts w:ascii="Segoe UI" w:eastAsia="Times New Roman" w:hAnsi="Segoe UI" w:cs="Segoe UI"/>
                <w:color w:val="333333"/>
                <w:sz w:val="24"/>
                <w:szCs w:val="24"/>
              </w:rPr>
              <w:t>) method is used to remove the selected elements out of the DOM. It removes the selected element itself, as well as everything inside it (including all texts and child nodes). This method also removes the data and the events of the selected elements.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4"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21)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for parsing the JSON text is -</w:t>
            </w:r>
          </w:p>
          <w:p w:rsidR="00E40D0C" w:rsidRPr="00E40D0C" w:rsidRDefault="00E40D0C" w:rsidP="00E40D0C">
            <w:pPr>
              <w:numPr>
                <w:ilvl w:val="0"/>
                <w:numId w:val="21"/>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parseJSON</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21"/>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parseHTML</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21"/>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noConflict</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2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each()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(a) </w:t>
            </w:r>
            <w:proofErr w:type="spellStart"/>
            <w:r w:rsidRPr="00E40D0C">
              <w:rPr>
                <w:rFonts w:ascii="Segoe UI" w:eastAsia="Times New Roman" w:hAnsi="Segoe UI" w:cs="Segoe UI"/>
                <w:color w:val="333333"/>
                <w:sz w:val="24"/>
                <w:szCs w:val="24"/>
              </w:rPr>
              <w:t>jQuery.parseJSON</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proofErr w:type="gramStart"/>
            <w:r w:rsidRPr="00E40D0C">
              <w:rPr>
                <w:rFonts w:ascii="Segoe UI" w:eastAsia="Times New Roman" w:hAnsi="Segoe UI" w:cs="Segoe UI"/>
                <w:color w:val="333333"/>
                <w:sz w:val="24"/>
                <w:szCs w:val="24"/>
              </w:rPr>
              <w:t>parseJSON</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method takes a JSON string and returns a JavaScript object. The specified JSON string must follow the strict JSON format. Passing an incorrect string will cause a JS exception.</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5"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22) What does the syntax $("</w:t>
            </w:r>
            <w:proofErr w:type="spellStart"/>
            <w:r w:rsidRPr="00E40D0C">
              <w:rPr>
                <w:rFonts w:ascii="Segoe UI" w:eastAsia="Times New Roman" w:hAnsi="Segoe UI" w:cs="Segoe UI"/>
                <w:color w:val="333333"/>
                <w:sz w:val="23"/>
                <w:szCs w:val="23"/>
              </w:rPr>
              <w:t>div#myDiv</w:t>
            </w:r>
            <w:proofErr w:type="spellEnd"/>
            <w:r w:rsidRPr="00E40D0C">
              <w:rPr>
                <w:rFonts w:ascii="Segoe UI" w:eastAsia="Times New Roman" w:hAnsi="Segoe UI" w:cs="Segoe UI"/>
                <w:color w:val="333333"/>
                <w:sz w:val="23"/>
                <w:szCs w:val="23"/>
              </w:rPr>
              <w:t xml:space="preserve"> .</w:t>
            </w:r>
            <w:proofErr w:type="spellStart"/>
            <w:r w:rsidRPr="00E40D0C">
              <w:rPr>
                <w:rFonts w:ascii="Segoe UI" w:eastAsia="Times New Roman" w:hAnsi="Segoe UI" w:cs="Segoe UI"/>
                <w:color w:val="333333"/>
                <w:sz w:val="23"/>
                <w:szCs w:val="23"/>
              </w:rPr>
              <w:t>para</w:t>
            </w:r>
            <w:proofErr w:type="spellEnd"/>
            <w:r w:rsidRPr="00E40D0C">
              <w:rPr>
                <w:rFonts w:ascii="Segoe UI" w:eastAsia="Times New Roman" w:hAnsi="Segoe UI" w:cs="Segoe UI"/>
                <w:color w:val="333333"/>
                <w:sz w:val="23"/>
                <w:szCs w:val="23"/>
              </w:rPr>
              <w:t>") will select?</w:t>
            </w:r>
          </w:p>
          <w:p w:rsidR="00E40D0C" w:rsidRPr="00E40D0C" w:rsidRDefault="00E40D0C" w:rsidP="00E40D0C">
            <w:pPr>
              <w:numPr>
                <w:ilvl w:val="0"/>
                <w:numId w:val="22"/>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It will select all elements with class = "</w:t>
            </w:r>
            <w:proofErr w:type="spellStart"/>
            <w:r w:rsidRPr="00E40D0C">
              <w:rPr>
                <w:rFonts w:ascii="Segoe UI" w:eastAsia="Times New Roman" w:hAnsi="Segoe UI" w:cs="Segoe UI"/>
                <w:color w:val="000000"/>
                <w:sz w:val="24"/>
                <w:szCs w:val="24"/>
              </w:rPr>
              <w:t>para</w:t>
            </w:r>
            <w:proofErr w:type="spellEnd"/>
            <w:r w:rsidRPr="00E40D0C">
              <w:rPr>
                <w:rFonts w:ascii="Segoe UI" w:eastAsia="Times New Roman" w:hAnsi="Segoe UI" w:cs="Segoe UI"/>
                <w:color w:val="000000"/>
                <w:sz w:val="24"/>
                <w:szCs w:val="24"/>
              </w:rPr>
              <w:t>" within the div element with id = "</w:t>
            </w:r>
            <w:proofErr w:type="spellStart"/>
            <w:r w:rsidRPr="00E40D0C">
              <w:rPr>
                <w:rFonts w:ascii="Segoe UI" w:eastAsia="Times New Roman" w:hAnsi="Segoe UI" w:cs="Segoe UI"/>
                <w:color w:val="000000"/>
                <w:sz w:val="24"/>
                <w:szCs w:val="24"/>
              </w:rPr>
              <w:t>myDiv</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2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It will select all elements with id = "</w:t>
            </w:r>
            <w:proofErr w:type="spellStart"/>
            <w:r w:rsidRPr="00E40D0C">
              <w:rPr>
                <w:rFonts w:ascii="Segoe UI" w:eastAsia="Times New Roman" w:hAnsi="Segoe UI" w:cs="Segoe UI"/>
                <w:color w:val="000000"/>
                <w:sz w:val="24"/>
                <w:szCs w:val="24"/>
              </w:rPr>
              <w:t>myDiv</w:t>
            </w:r>
            <w:proofErr w:type="spellEnd"/>
            <w:r w:rsidRPr="00E40D0C">
              <w:rPr>
                <w:rFonts w:ascii="Segoe UI" w:eastAsia="Times New Roman" w:hAnsi="Segoe UI" w:cs="Segoe UI"/>
                <w:color w:val="000000"/>
                <w:sz w:val="24"/>
                <w:szCs w:val="24"/>
              </w:rPr>
              <w:t>" within the div element with class = "</w:t>
            </w:r>
            <w:proofErr w:type="spellStart"/>
            <w:r w:rsidRPr="00E40D0C">
              <w:rPr>
                <w:rFonts w:ascii="Segoe UI" w:eastAsia="Times New Roman" w:hAnsi="Segoe UI" w:cs="Segoe UI"/>
                <w:color w:val="000000"/>
                <w:sz w:val="24"/>
                <w:szCs w:val="24"/>
              </w:rPr>
              <w:t>para</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2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lastRenderedPageBreak/>
              <w:t>All div elements with class = "</w:t>
            </w:r>
            <w:proofErr w:type="spellStart"/>
            <w:r w:rsidRPr="00E40D0C">
              <w:rPr>
                <w:rFonts w:ascii="Segoe UI" w:eastAsia="Times New Roman" w:hAnsi="Segoe UI" w:cs="Segoe UI"/>
                <w:color w:val="000000"/>
                <w:sz w:val="24"/>
                <w:szCs w:val="24"/>
              </w:rPr>
              <w:t>para</w:t>
            </w:r>
            <w:proofErr w:type="spellEnd"/>
            <w:r w:rsidRPr="00E40D0C">
              <w:rPr>
                <w:rFonts w:ascii="Segoe UI" w:eastAsia="Times New Roman" w:hAnsi="Segoe UI" w:cs="Segoe UI"/>
                <w:color w:val="000000"/>
                <w:sz w:val="24"/>
                <w:szCs w:val="24"/>
              </w:rPr>
              <w:t>" or with id = "</w:t>
            </w:r>
            <w:proofErr w:type="spellStart"/>
            <w:r w:rsidRPr="00E40D0C">
              <w:rPr>
                <w:rFonts w:ascii="Segoe UI" w:eastAsia="Times New Roman" w:hAnsi="Segoe UI" w:cs="Segoe UI"/>
                <w:color w:val="000000"/>
                <w:sz w:val="24"/>
                <w:szCs w:val="24"/>
              </w:rPr>
              <w:t>myDiv</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2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(a) It will select all elements with class = "</w:t>
            </w:r>
            <w:proofErr w:type="spellStart"/>
            <w:r w:rsidRPr="00E40D0C">
              <w:rPr>
                <w:rFonts w:ascii="Segoe UI" w:eastAsia="Times New Roman" w:hAnsi="Segoe UI" w:cs="Segoe UI"/>
                <w:color w:val="333333"/>
                <w:sz w:val="24"/>
                <w:szCs w:val="24"/>
              </w:rPr>
              <w:t>para</w:t>
            </w:r>
            <w:proofErr w:type="spellEnd"/>
            <w:r w:rsidRPr="00E40D0C">
              <w:rPr>
                <w:rFonts w:ascii="Segoe UI" w:eastAsia="Times New Roman" w:hAnsi="Segoe UI" w:cs="Segoe UI"/>
                <w:color w:val="333333"/>
                <w:sz w:val="24"/>
                <w:szCs w:val="24"/>
              </w:rPr>
              <w:t>" within the div element with id = "</w:t>
            </w:r>
            <w:proofErr w:type="spellStart"/>
            <w:r w:rsidRPr="00E40D0C">
              <w:rPr>
                <w:rFonts w:ascii="Segoe UI" w:eastAsia="Times New Roman" w:hAnsi="Segoe UI" w:cs="Segoe UI"/>
                <w:color w:val="333333"/>
                <w:sz w:val="24"/>
                <w:szCs w:val="24"/>
              </w:rPr>
              <w:t>myDiv</w:t>
            </w:r>
            <w:proofErr w:type="spellEnd"/>
            <w:r w:rsidRPr="00E40D0C">
              <w:rPr>
                <w:rFonts w:ascii="Segoe UI" w:eastAsia="Times New Roman" w:hAnsi="Segoe UI" w:cs="Segoe UI"/>
                <w:color w:val="333333"/>
                <w:sz w:val="24"/>
                <w:szCs w:val="24"/>
              </w:rPr>
              <w:t>"</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syntax $("</w:t>
            </w:r>
            <w:proofErr w:type="spellStart"/>
            <w:r w:rsidRPr="00E40D0C">
              <w:rPr>
                <w:rFonts w:ascii="Segoe UI" w:eastAsia="Times New Roman" w:hAnsi="Segoe UI" w:cs="Segoe UI"/>
                <w:color w:val="333333"/>
                <w:sz w:val="24"/>
                <w:szCs w:val="24"/>
              </w:rPr>
              <w:t>div#myDiv</w:t>
            </w:r>
            <w:proofErr w:type="spellEnd"/>
            <w:r w:rsidRPr="00E40D0C">
              <w:rPr>
                <w:rFonts w:ascii="Segoe UI" w:eastAsia="Times New Roman" w:hAnsi="Segoe UI" w:cs="Segoe UI"/>
                <w:color w:val="333333"/>
                <w:sz w:val="24"/>
                <w:szCs w:val="24"/>
              </w:rPr>
              <w:t xml:space="preserve"> .</w:t>
            </w:r>
            <w:proofErr w:type="spellStart"/>
            <w:r w:rsidRPr="00E40D0C">
              <w:rPr>
                <w:rFonts w:ascii="Segoe UI" w:eastAsia="Times New Roman" w:hAnsi="Segoe UI" w:cs="Segoe UI"/>
                <w:color w:val="333333"/>
                <w:sz w:val="24"/>
                <w:szCs w:val="24"/>
              </w:rPr>
              <w:t>para</w:t>
            </w:r>
            <w:proofErr w:type="spellEnd"/>
            <w:r w:rsidRPr="00E40D0C">
              <w:rPr>
                <w:rFonts w:ascii="Segoe UI" w:eastAsia="Times New Roman" w:hAnsi="Segoe UI" w:cs="Segoe UI"/>
                <w:color w:val="333333"/>
                <w:sz w:val="24"/>
                <w:szCs w:val="24"/>
              </w:rPr>
              <w:t>") will select all elements with class = "</w:t>
            </w:r>
            <w:proofErr w:type="spellStart"/>
            <w:r w:rsidRPr="00E40D0C">
              <w:rPr>
                <w:rFonts w:ascii="Segoe UI" w:eastAsia="Times New Roman" w:hAnsi="Segoe UI" w:cs="Segoe UI"/>
                <w:color w:val="333333"/>
                <w:sz w:val="24"/>
                <w:szCs w:val="24"/>
              </w:rPr>
              <w:t>para</w:t>
            </w:r>
            <w:proofErr w:type="spellEnd"/>
            <w:r w:rsidRPr="00E40D0C">
              <w:rPr>
                <w:rFonts w:ascii="Segoe UI" w:eastAsia="Times New Roman" w:hAnsi="Segoe UI" w:cs="Segoe UI"/>
                <w:color w:val="333333"/>
                <w:sz w:val="24"/>
                <w:szCs w:val="24"/>
              </w:rPr>
              <w:t>" within the div element with id = "</w:t>
            </w:r>
            <w:proofErr w:type="spellStart"/>
            <w:r w:rsidRPr="00E40D0C">
              <w:rPr>
                <w:rFonts w:ascii="Segoe UI" w:eastAsia="Times New Roman" w:hAnsi="Segoe UI" w:cs="Segoe UI"/>
                <w:color w:val="333333"/>
                <w:sz w:val="24"/>
                <w:szCs w:val="24"/>
              </w:rPr>
              <w:t>myDiv</w:t>
            </w:r>
            <w:proofErr w:type="spellEnd"/>
            <w:r w:rsidRPr="00E40D0C">
              <w:rPr>
                <w:rFonts w:ascii="Segoe UI" w:eastAsia="Times New Roman" w:hAnsi="Segoe UI" w:cs="Segoe UI"/>
                <w:color w:val="333333"/>
                <w:sz w:val="24"/>
                <w:szCs w:val="24"/>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6"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23)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reduce the set of matched elements to a single element?</w:t>
            </w:r>
          </w:p>
          <w:p w:rsidR="00E40D0C" w:rsidRPr="00E40D0C" w:rsidRDefault="00E40D0C" w:rsidP="00E40D0C">
            <w:pPr>
              <w:numPr>
                <w:ilvl w:val="0"/>
                <w:numId w:val="23"/>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isEqual</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23"/>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val</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23"/>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eq</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2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delegate()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(c) </w:t>
            </w:r>
            <w:proofErr w:type="spellStart"/>
            <w:r w:rsidRPr="00E40D0C">
              <w:rPr>
                <w:rFonts w:ascii="Segoe UI" w:eastAsia="Times New Roman" w:hAnsi="Segoe UI" w:cs="Segoe UI"/>
                <w:color w:val="333333"/>
                <w:sz w:val="24"/>
                <w:szCs w:val="24"/>
              </w:rPr>
              <w:t>eq</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proofErr w:type="gramStart"/>
            <w:r w:rsidRPr="00E40D0C">
              <w:rPr>
                <w:rFonts w:ascii="Segoe UI" w:eastAsia="Times New Roman" w:hAnsi="Segoe UI" w:cs="Segoe UI"/>
                <w:color w:val="333333"/>
                <w:sz w:val="24"/>
                <w:szCs w:val="24"/>
              </w:rPr>
              <w:t>eq</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xml:space="preserve">)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returns an element with the given index. This method reduces the set of elements to the one with a specific index. The index can either be positive or negative.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7"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24) The toggle() method in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is used to -</w:t>
            </w:r>
          </w:p>
          <w:p w:rsidR="00E40D0C" w:rsidRPr="00E40D0C" w:rsidRDefault="00E40D0C" w:rsidP="00E40D0C">
            <w:pPr>
              <w:numPr>
                <w:ilvl w:val="0"/>
                <w:numId w:val="24"/>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toggle between the hide() and show() methods</w:t>
            </w:r>
          </w:p>
          <w:p w:rsidR="00E40D0C" w:rsidRPr="00E40D0C" w:rsidRDefault="00E40D0C" w:rsidP="00E40D0C">
            <w:pPr>
              <w:numPr>
                <w:ilvl w:val="0"/>
                <w:numId w:val="2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toggle between the </w:t>
            </w:r>
            <w:proofErr w:type="spellStart"/>
            <w:r w:rsidRPr="00E40D0C">
              <w:rPr>
                <w:rFonts w:ascii="Segoe UI" w:eastAsia="Times New Roman" w:hAnsi="Segoe UI" w:cs="Segoe UI"/>
                <w:color w:val="000000"/>
                <w:sz w:val="24"/>
                <w:szCs w:val="24"/>
              </w:rPr>
              <w:t>fadeIn</w:t>
            </w:r>
            <w:proofErr w:type="spellEnd"/>
            <w:r w:rsidRPr="00E40D0C">
              <w:rPr>
                <w:rFonts w:ascii="Segoe UI" w:eastAsia="Times New Roman" w:hAnsi="Segoe UI" w:cs="Segoe UI"/>
                <w:color w:val="000000"/>
                <w:sz w:val="24"/>
                <w:szCs w:val="24"/>
              </w:rPr>
              <w:t xml:space="preserve">() and </w:t>
            </w:r>
            <w:proofErr w:type="spellStart"/>
            <w:r w:rsidRPr="00E40D0C">
              <w:rPr>
                <w:rFonts w:ascii="Segoe UI" w:eastAsia="Times New Roman" w:hAnsi="Segoe UI" w:cs="Segoe UI"/>
                <w:color w:val="000000"/>
                <w:sz w:val="24"/>
                <w:szCs w:val="24"/>
              </w:rPr>
              <w:t>fadeOut</w:t>
            </w:r>
            <w:proofErr w:type="spellEnd"/>
            <w:r w:rsidRPr="00E40D0C">
              <w:rPr>
                <w:rFonts w:ascii="Segoe UI" w:eastAsia="Times New Roman" w:hAnsi="Segoe UI" w:cs="Segoe UI"/>
                <w:color w:val="000000"/>
                <w:sz w:val="24"/>
                <w:szCs w:val="24"/>
              </w:rPr>
              <w:t>() methods</w:t>
            </w:r>
          </w:p>
          <w:p w:rsidR="00E40D0C" w:rsidRPr="00E40D0C" w:rsidRDefault="00E40D0C" w:rsidP="00E40D0C">
            <w:pPr>
              <w:numPr>
                <w:ilvl w:val="0"/>
                <w:numId w:val="2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toggle between the </w:t>
            </w:r>
            <w:proofErr w:type="spellStart"/>
            <w:r w:rsidRPr="00E40D0C">
              <w:rPr>
                <w:rFonts w:ascii="Segoe UI" w:eastAsia="Times New Roman" w:hAnsi="Segoe UI" w:cs="Segoe UI"/>
                <w:color w:val="000000"/>
                <w:sz w:val="24"/>
                <w:szCs w:val="24"/>
              </w:rPr>
              <w:t>slideUp</w:t>
            </w:r>
            <w:proofErr w:type="spellEnd"/>
            <w:r w:rsidRPr="00E40D0C">
              <w:rPr>
                <w:rFonts w:ascii="Segoe UI" w:eastAsia="Times New Roman" w:hAnsi="Segoe UI" w:cs="Segoe UI"/>
                <w:color w:val="000000"/>
                <w:sz w:val="24"/>
                <w:szCs w:val="24"/>
              </w:rPr>
              <w:t xml:space="preserve">() and </w:t>
            </w:r>
            <w:proofErr w:type="spellStart"/>
            <w:r w:rsidRPr="00E40D0C">
              <w:rPr>
                <w:rFonts w:ascii="Segoe UI" w:eastAsia="Times New Roman" w:hAnsi="Segoe UI" w:cs="Segoe UI"/>
                <w:color w:val="000000"/>
                <w:sz w:val="24"/>
                <w:szCs w:val="24"/>
              </w:rPr>
              <w:t>slideDown</w:t>
            </w:r>
            <w:proofErr w:type="spellEnd"/>
            <w:r w:rsidRPr="00E40D0C">
              <w:rPr>
                <w:rFonts w:ascii="Segoe UI" w:eastAsia="Times New Roman" w:hAnsi="Segoe UI" w:cs="Segoe UI"/>
                <w:color w:val="000000"/>
                <w:sz w:val="24"/>
                <w:szCs w:val="24"/>
              </w:rPr>
              <w:t>() methods</w:t>
            </w:r>
          </w:p>
          <w:p w:rsidR="00E40D0C" w:rsidRPr="00E40D0C" w:rsidRDefault="00E40D0C" w:rsidP="00E40D0C">
            <w:pPr>
              <w:numPr>
                <w:ilvl w:val="0"/>
                <w:numId w:val="2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lastRenderedPageBreak/>
              <w:t>Answer:</w:t>
            </w:r>
            <w:r w:rsidRPr="00E40D0C">
              <w:rPr>
                <w:rFonts w:ascii="Segoe UI" w:eastAsia="Times New Roman" w:hAnsi="Segoe UI" w:cs="Segoe UI"/>
                <w:color w:val="333333"/>
                <w:sz w:val="24"/>
                <w:szCs w:val="24"/>
              </w:rPr>
              <w:t> (a) toggles between the hide() and show() methods</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toggle(</w:t>
            </w:r>
            <w:proofErr w:type="gramEnd"/>
            <w:r w:rsidRPr="00E40D0C">
              <w:rPr>
                <w:rFonts w:ascii="Segoe UI" w:eastAsia="Times New Roman" w:hAnsi="Segoe UI" w:cs="Segoe UI"/>
                <w:color w:val="333333"/>
                <w:sz w:val="24"/>
                <w:szCs w:val="24"/>
              </w:rPr>
              <w:t>) is a special type of method which is used to toggle between the hide() and show() method. It shows the hidden elements and hides the shown element.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8"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25) Which of the following method is used to toggle between the </w:t>
            </w:r>
            <w:proofErr w:type="spellStart"/>
            <w:proofErr w:type="gramStart"/>
            <w:r w:rsidRPr="00E40D0C">
              <w:rPr>
                <w:rFonts w:ascii="Segoe UI" w:eastAsia="Times New Roman" w:hAnsi="Segoe UI" w:cs="Segoe UI"/>
                <w:color w:val="333333"/>
                <w:sz w:val="23"/>
                <w:szCs w:val="23"/>
              </w:rPr>
              <w:t>fadeIn</w:t>
            </w:r>
            <w:proofErr w:type="spellEnd"/>
            <w:r w:rsidRPr="00E40D0C">
              <w:rPr>
                <w:rFonts w:ascii="Segoe UI" w:eastAsia="Times New Roman" w:hAnsi="Segoe UI" w:cs="Segoe UI"/>
                <w:color w:val="333333"/>
                <w:sz w:val="23"/>
                <w:szCs w:val="23"/>
              </w:rPr>
              <w:t>(</w:t>
            </w:r>
            <w:proofErr w:type="gramEnd"/>
            <w:r w:rsidRPr="00E40D0C">
              <w:rPr>
                <w:rFonts w:ascii="Segoe UI" w:eastAsia="Times New Roman" w:hAnsi="Segoe UI" w:cs="Segoe UI"/>
                <w:color w:val="333333"/>
                <w:sz w:val="23"/>
                <w:szCs w:val="23"/>
              </w:rPr>
              <w:t xml:space="preserve">) method and </w:t>
            </w:r>
            <w:proofErr w:type="spellStart"/>
            <w:r w:rsidRPr="00E40D0C">
              <w:rPr>
                <w:rFonts w:ascii="Segoe UI" w:eastAsia="Times New Roman" w:hAnsi="Segoe UI" w:cs="Segoe UI"/>
                <w:color w:val="333333"/>
                <w:sz w:val="23"/>
                <w:szCs w:val="23"/>
              </w:rPr>
              <w:t>fadeOut</w:t>
            </w:r>
            <w:proofErr w:type="spellEnd"/>
            <w:r w:rsidRPr="00E40D0C">
              <w:rPr>
                <w:rFonts w:ascii="Segoe UI" w:eastAsia="Times New Roman" w:hAnsi="Segoe UI" w:cs="Segoe UI"/>
                <w:color w:val="333333"/>
                <w:sz w:val="23"/>
                <w:szCs w:val="23"/>
              </w:rPr>
              <w:t>() method?</w:t>
            </w:r>
          </w:p>
          <w:p w:rsidR="00E40D0C" w:rsidRPr="00E40D0C" w:rsidRDefault="00E40D0C" w:rsidP="00E40D0C">
            <w:pPr>
              <w:numPr>
                <w:ilvl w:val="0"/>
                <w:numId w:val="25"/>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toggle() method</w:t>
            </w:r>
          </w:p>
          <w:p w:rsidR="00E40D0C" w:rsidRPr="00E40D0C" w:rsidRDefault="00E40D0C" w:rsidP="00E40D0C">
            <w:pPr>
              <w:numPr>
                <w:ilvl w:val="0"/>
                <w:numId w:val="25"/>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fadeToggle</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25"/>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slideToggle</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2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animate()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(b) </w:t>
            </w:r>
            <w:proofErr w:type="spellStart"/>
            <w:r w:rsidRPr="00E40D0C">
              <w:rPr>
                <w:rFonts w:ascii="Segoe UI" w:eastAsia="Times New Roman" w:hAnsi="Segoe UI" w:cs="Segoe UI"/>
                <w:color w:val="333333"/>
                <w:sz w:val="24"/>
                <w:szCs w:val="24"/>
              </w:rPr>
              <w:t>fadeToggle</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proofErr w:type="gramStart"/>
            <w:r w:rsidRPr="00E40D0C">
              <w:rPr>
                <w:rFonts w:ascii="Segoe UI" w:eastAsia="Times New Roman" w:hAnsi="Segoe UI" w:cs="Segoe UI"/>
                <w:color w:val="333333"/>
                <w:sz w:val="24"/>
                <w:szCs w:val="24"/>
              </w:rPr>
              <w:t>fadeToggle</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xml:space="preserve">) method is used to toggle between the </w:t>
            </w:r>
            <w:proofErr w:type="spellStart"/>
            <w:r w:rsidRPr="00E40D0C">
              <w:rPr>
                <w:rFonts w:ascii="Segoe UI" w:eastAsia="Times New Roman" w:hAnsi="Segoe UI" w:cs="Segoe UI"/>
                <w:color w:val="333333"/>
                <w:sz w:val="24"/>
                <w:szCs w:val="24"/>
              </w:rPr>
              <w:t>fadeIn</w:t>
            </w:r>
            <w:proofErr w:type="spellEnd"/>
            <w:r w:rsidRPr="00E40D0C">
              <w:rPr>
                <w:rFonts w:ascii="Segoe UI" w:eastAsia="Times New Roman" w:hAnsi="Segoe UI" w:cs="Segoe UI"/>
                <w:color w:val="333333"/>
                <w:sz w:val="24"/>
                <w:szCs w:val="24"/>
              </w:rPr>
              <w:t xml:space="preserve">() and </w:t>
            </w:r>
            <w:proofErr w:type="spellStart"/>
            <w:r w:rsidRPr="00E40D0C">
              <w:rPr>
                <w:rFonts w:ascii="Segoe UI" w:eastAsia="Times New Roman" w:hAnsi="Segoe UI" w:cs="Segoe UI"/>
                <w:color w:val="333333"/>
                <w:sz w:val="24"/>
                <w:szCs w:val="24"/>
              </w:rPr>
              <w:t>fadeOut</w:t>
            </w:r>
            <w:proofErr w:type="spellEnd"/>
            <w:r w:rsidRPr="00E40D0C">
              <w:rPr>
                <w:rFonts w:ascii="Segoe UI" w:eastAsia="Times New Roman" w:hAnsi="Segoe UI" w:cs="Segoe UI"/>
                <w:color w:val="333333"/>
                <w:sz w:val="24"/>
                <w:szCs w:val="24"/>
              </w:rPr>
              <w:t>() methods. If the elements are faded in, it will make them faded out, and if they are faded out, it will make them faded in.</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49"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26) The :even and :odd filters in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are used to -</w:t>
            </w:r>
          </w:p>
          <w:p w:rsidR="00E40D0C" w:rsidRPr="00E40D0C" w:rsidRDefault="00E40D0C" w:rsidP="00E40D0C">
            <w:pPr>
              <w:numPr>
                <w:ilvl w:val="0"/>
                <w:numId w:val="26"/>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determine if the number is odd or even</w:t>
            </w:r>
          </w:p>
          <w:p w:rsidR="00E40D0C" w:rsidRPr="00E40D0C" w:rsidRDefault="00E40D0C" w:rsidP="00E40D0C">
            <w:pPr>
              <w:numPr>
                <w:ilvl w:val="0"/>
                <w:numId w:val="2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determine if the index position of an element is odd or even</w:t>
            </w:r>
          </w:p>
          <w:p w:rsidR="00E40D0C" w:rsidRPr="00E40D0C" w:rsidRDefault="00E40D0C" w:rsidP="00E40D0C">
            <w:pPr>
              <w:numPr>
                <w:ilvl w:val="0"/>
                <w:numId w:val="2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both (a) &amp; (b)</w:t>
            </w:r>
          </w:p>
          <w:p w:rsidR="00E40D0C" w:rsidRPr="00E40D0C" w:rsidRDefault="00E40D0C" w:rsidP="00E40D0C">
            <w:pPr>
              <w:numPr>
                <w:ilvl w:val="0"/>
                <w:numId w:val="2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(b) determine if the index position of an element is odd or even</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w:t>
            </w:r>
            <w:proofErr w:type="gramStart"/>
            <w:r w:rsidRPr="00E40D0C">
              <w:rPr>
                <w:rFonts w:ascii="Segoe UI" w:eastAsia="Times New Roman" w:hAnsi="Segoe UI" w:cs="Segoe UI"/>
                <w:color w:val="333333"/>
                <w:sz w:val="24"/>
                <w:szCs w:val="24"/>
              </w:rPr>
              <w:t>The :even</w:t>
            </w:r>
            <w:proofErr w:type="gramEnd"/>
            <w:r w:rsidRPr="00E40D0C">
              <w:rPr>
                <w:rFonts w:ascii="Segoe UI" w:eastAsia="Times New Roman" w:hAnsi="Segoe UI" w:cs="Segoe UI"/>
                <w:color w:val="333333"/>
                <w:sz w:val="24"/>
                <w:szCs w:val="24"/>
              </w:rPr>
              <w:t xml:space="preserve"> selector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is used to select the elements with even index numbers (such as 2, 4, 6, etc.). The index starts at 0. </w:t>
            </w:r>
            <w:proofErr w:type="gramStart"/>
            <w:r w:rsidRPr="00E40D0C">
              <w:rPr>
                <w:rFonts w:ascii="Segoe UI" w:eastAsia="Times New Roman" w:hAnsi="Segoe UI" w:cs="Segoe UI"/>
                <w:color w:val="333333"/>
                <w:sz w:val="24"/>
                <w:szCs w:val="24"/>
              </w:rPr>
              <w:t>The :odd</w:t>
            </w:r>
            <w:proofErr w:type="gramEnd"/>
            <w:r w:rsidRPr="00E40D0C">
              <w:rPr>
                <w:rFonts w:ascii="Segoe UI" w:eastAsia="Times New Roman" w:hAnsi="Segoe UI" w:cs="Segoe UI"/>
                <w:color w:val="333333"/>
                <w:sz w:val="24"/>
                <w:szCs w:val="24"/>
              </w:rPr>
              <w:t xml:space="preserve"> selector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is used to select the elements with an </w:t>
            </w:r>
            <w:r w:rsidRPr="00E40D0C">
              <w:rPr>
                <w:rFonts w:ascii="Segoe UI" w:eastAsia="Times New Roman" w:hAnsi="Segoe UI" w:cs="Segoe UI"/>
                <w:color w:val="333333"/>
                <w:sz w:val="24"/>
                <w:szCs w:val="24"/>
              </w:rPr>
              <w:lastRenderedPageBreak/>
              <w:t>odd index number (such as 1, 3, 5, etc.).</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0"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27) If the names of variables are the same, then which of the following type of variable takes precedence?</w:t>
            </w:r>
          </w:p>
          <w:p w:rsidR="00E40D0C" w:rsidRPr="00E40D0C" w:rsidRDefault="00E40D0C" w:rsidP="00E40D0C">
            <w:pPr>
              <w:numPr>
                <w:ilvl w:val="0"/>
                <w:numId w:val="27"/>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local variable</w:t>
            </w:r>
          </w:p>
          <w:p w:rsidR="00E40D0C" w:rsidRPr="00E40D0C" w:rsidRDefault="00E40D0C" w:rsidP="00E40D0C">
            <w:pPr>
              <w:numPr>
                <w:ilvl w:val="0"/>
                <w:numId w:val="2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global variable</w:t>
            </w:r>
          </w:p>
          <w:p w:rsidR="00E40D0C" w:rsidRPr="00E40D0C" w:rsidRDefault="00E40D0C" w:rsidP="00E40D0C">
            <w:pPr>
              <w:numPr>
                <w:ilvl w:val="0"/>
                <w:numId w:val="2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both (a) &amp; (b)</w:t>
            </w:r>
          </w:p>
          <w:p w:rsidR="00E40D0C" w:rsidRPr="00E40D0C" w:rsidRDefault="00E40D0C" w:rsidP="00E40D0C">
            <w:pPr>
              <w:numPr>
                <w:ilvl w:val="0"/>
                <w:numId w:val="2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(a) local variable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In the function's body, the precedence of the local variable is more than the global variable with the same name. If the name of the function's local variable is the same as the name of the global variable, then the local variable hides the global variable.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1"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28) Which of the following is the correct code in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to make all div elements 150px high?</w:t>
            </w:r>
          </w:p>
          <w:p w:rsidR="00E40D0C" w:rsidRPr="00E40D0C" w:rsidRDefault="00E40D0C" w:rsidP="00E40D0C">
            <w:pPr>
              <w:numPr>
                <w:ilvl w:val="0"/>
                <w:numId w:val="28"/>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$("div").height(150);</w:t>
            </w:r>
          </w:p>
          <w:p w:rsidR="00E40D0C" w:rsidRPr="00E40D0C" w:rsidRDefault="00E40D0C" w:rsidP="00E40D0C">
            <w:pPr>
              <w:numPr>
                <w:ilvl w:val="0"/>
                <w:numId w:val="2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$("div").height = "150" ;</w:t>
            </w:r>
          </w:p>
          <w:p w:rsidR="00E40D0C" w:rsidRPr="00E40D0C" w:rsidRDefault="00E40D0C" w:rsidP="00E40D0C">
            <w:pPr>
              <w:numPr>
                <w:ilvl w:val="0"/>
                <w:numId w:val="2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$("div").height = 150 ;</w:t>
            </w:r>
          </w:p>
          <w:p w:rsidR="00E40D0C" w:rsidRPr="00E40D0C" w:rsidRDefault="00E40D0C" w:rsidP="00E40D0C">
            <w:pPr>
              <w:numPr>
                <w:ilvl w:val="0"/>
                <w:numId w:val="2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(a) $("div").height(150);</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height(</w:t>
            </w:r>
            <w:proofErr w:type="gramEnd"/>
            <w:r w:rsidRPr="00E40D0C">
              <w:rPr>
                <w:rFonts w:ascii="Segoe UI" w:eastAsia="Times New Roman" w:hAnsi="Segoe UI" w:cs="Segoe UI"/>
                <w:color w:val="333333"/>
                <w:sz w:val="24"/>
                <w:szCs w:val="24"/>
              </w:rPr>
              <w:t xml:space="preserve">) method is used to set the height of every matched element or return the current computed height for the first element. When it is used to set the height, then it will set the height of every matched element, and when it is used to return the height, the </w:t>
            </w:r>
            <w:proofErr w:type="gramStart"/>
            <w:r w:rsidRPr="00E40D0C">
              <w:rPr>
                <w:rFonts w:ascii="Segoe UI" w:eastAsia="Times New Roman" w:hAnsi="Segoe UI" w:cs="Segoe UI"/>
                <w:color w:val="333333"/>
                <w:sz w:val="24"/>
                <w:szCs w:val="24"/>
              </w:rPr>
              <w:t>height(</w:t>
            </w:r>
            <w:proofErr w:type="gramEnd"/>
            <w:r w:rsidRPr="00E40D0C">
              <w:rPr>
                <w:rFonts w:ascii="Segoe UI" w:eastAsia="Times New Roman" w:hAnsi="Segoe UI" w:cs="Segoe UI"/>
                <w:color w:val="333333"/>
                <w:sz w:val="24"/>
                <w:szCs w:val="24"/>
              </w:rPr>
              <w:t>) method will return the height of the first matched element.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2"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lastRenderedPageBreak/>
              <w:t xml:space="preserve">29) Which of the following is the basic requirement to start with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w:t>
            </w:r>
          </w:p>
          <w:p w:rsidR="00E40D0C" w:rsidRPr="00E40D0C" w:rsidRDefault="00E40D0C" w:rsidP="00E40D0C">
            <w:pPr>
              <w:numPr>
                <w:ilvl w:val="0"/>
                <w:numId w:val="29"/>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To use </w:t>
            </w: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first, we have to buy the </w:t>
            </w: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library from its official website.</w:t>
            </w:r>
          </w:p>
          <w:p w:rsidR="00E40D0C" w:rsidRPr="00E40D0C" w:rsidRDefault="00E40D0C" w:rsidP="00E40D0C">
            <w:pPr>
              <w:numPr>
                <w:ilvl w:val="0"/>
                <w:numId w:val="2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To use </w:t>
            </w: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we don't require anything as it is already built in the browser we are using.</w:t>
            </w:r>
          </w:p>
          <w:p w:rsidR="00E40D0C" w:rsidRPr="00E40D0C" w:rsidRDefault="00E40D0C" w:rsidP="00E40D0C">
            <w:pPr>
              <w:numPr>
                <w:ilvl w:val="0"/>
                <w:numId w:val="2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To use </w:t>
            </w: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we have to refer to its hosted library, or we can download the latest </w:t>
            </w: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version from its official website.</w:t>
            </w:r>
          </w:p>
          <w:p w:rsidR="00E40D0C" w:rsidRPr="00E40D0C" w:rsidRDefault="00E40D0C" w:rsidP="00E40D0C">
            <w:pPr>
              <w:numPr>
                <w:ilvl w:val="0"/>
                <w:numId w:val="2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All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(c) To use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we have to refer to its hosted library, or we can download the latest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version from its official website.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To start with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we need to refer to its library, or we can download the latest version of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from jQuery.com.</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3"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30) CDN stands for -</w:t>
            </w:r>
          </w:p>
          <w:p w:rsidR="00E40D0C" w:rsidRPr="00E40D0C" w:rsidRDefault="00E40D0C" w:rsidP="00E40D0C">
            <w:pPr>
              <w:numPr>
                <w:ilvl w:val="0"/>
                <w:numId w:val="30"/>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Content development network</w:t>
            </w:r>
          </w:p>
          <w:p w:rsidR="00E40D0C" w:rsidRPr="00E40D0C" w:rsidRDefault="00E40D0C" w:rsidP="00E40D0C">
            <w:pPr>
              <w:numPr>
                <w:ilvl w:val="0"/>
                <w:numId w:val="30"/>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Content delivery network / Content distribution network</w:t>
            </w:r>
          </w:p>
          <w:p w:rsidR="00E40D0C" w:rsidRPr="00E40D0C" w:rsidRDefault="00E40D0C" w:rsidP="00E40D0C">
            <w:pPr>
              <w:numPr>
                <w:ilvl w:val="0"/>
                <w:numId w:val="30"/>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Communication development network</w:t>
            </w:r>
          </w:p>
          <w:p w:rsidR="00E40D0C" w:rsidRPr="00E40D0C" w:rsidRDefault="00E40D0C" w:rsidP="00E40D0C">
            <w:pPr>
              <w:numPr>
                <w:ilvl w:val="0"/>
                <w:numId w:val="30"/>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(b) Content delivery network / Content distribution network</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CDN stands for Content Delivery Network or Content Distribution Network. It is a large distributed system of servers deployed in multiple data centers across the internet. It provides the files from servers at a higher bandwidth that leads to faster loading time.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4"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31)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to find all previous sibling elements of the current element is -</w:t>
            </w:r>
          </w:p>
          <w:p w:rsidR="00E40D0C" w:rsidRPr="00E40D0C" w:rsidRDefault="00E40D0C" w:rsidP="00E40D0C">
            <w:pPr>
              <w:numPr>
                <w:ilvl w:val="0"/>
                <w:numId w:val="31"/>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nextAll</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31"/>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lastRenderedPageBreak/>
              <w:t>prevAll</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3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siblings() method</w:t>
            </w:r>
          </w:p>
          <w:p w:rsidR="00E40D0C" w:rsidRPr="00E40D0C" w:rsidRDefault="00E40D0C" w:rsidP="00E40D0C">
            <w:pPr>
              <w:numPr>
                <w:ilvl w:val="0"/>
                <w:numId w:val="31"/>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(b) </w:t>
            </w:r>
            <w:proofErr w:type="spellStart"/>
            <w:r w:rsidRPr="00E40D0C">
              <w:rPr>
                <w:rFonts w:ascii="Segoe UI" w:eastAsia="Times New Roman" w:hAnsi="Segoe UI" w:cs="Segoe UI"/>
                <w:color w:val="333333"/>
                <w:sz w:val="24"/>
                <w:szCs w:val="24"/>
              </w:rPr>
              <w:t>prevAll</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proofErr w:type="gramStart"/>
            <w:r w:rsidRPr="00E40D0C">
              <w:rPr>
                <w:rFonts w:ascii="Segoe UI" w:eastAsia="Times New Roman" w:hAnsi="Segoe UI" w:cs="Segoe UI"/>
                <w:color w:val="333333"/>
                <w:sz w:val="24"/>
                <w:szCs w:val="24"/>
              </w:rPr>
              <w:t>prevAll</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xml:space="preserve">) method is </w:t>
            </w:r>
            <w:proofErr w:type="spellStart"/>
            <w:r w:rsidRPr="00E40D0C">
              <w:rPr>
                <w:rFonts w:ascii="Segoe UI" w:eastAsia="Times New Roman" w:hAnsi="Segoe UI" w:cs="Segoe UI"/>
                <w:color w:val="333333"/>
                <w:sz w:val="24"/>
                <w:szCs w:val="24"/>
              </w:rPr>
              <w:t>jQuery's</w:t>
            </w:r>
            <w:proofErr w:type="spellEnd"/>
            <w:r w:rsidRPr="00E40D0C">
              <w:rPr>
                <w:rFonts w:ascii="Segoe UI" w:eastAsia="Times New Roman" w:hAnsi="Segoe UI" w:cs="Segoe UI"/>
                <w:color w:val="333333"/>
                <w:sz w:val="24"/>
                <w:szCs w:val="24"/>
              </w:rPr>
              <w:t xml:space="preserve"> inbuilt function that returns all previous siblings of the selected element. This method traverses backward along with the previous siblings of DOM elements. Whereas the </w:t>
            </w:r>
            <w:proofErr w:type="gramStart"/>
            <w:r w:rsidRPr="00E40D0C">
              <w:rPr>
                <w:rFonts w:ascii="Segoe UI" w:eastAsia="Times New Roman" w:hAnsi="Segoe UI" w:cs="Segoe UI"/>
                <w:color w:val="333333"/>
                <w:sz w:val="24"/>
                <w:szCs w:val="24"/>
              </w:rPr>
              <w:t>siblings(</w:t>
            </w:r>
            <w:proofErr w:type="gramEnd"/>
            <w:r w:rsidRPr="00E40D0C">
              <w:rPr>
                <w:rFonts w:ascii="Segoe UI" w:eastAsia="Times New Roman" w:hAnsi="Segoe UI" w:cs="Segoe UI"/>
                <w:color w:val="333333"/>
                <w:sz w:val="24"/>
                <w:szCs w:val="24"/>
              </w:rPr>
              <w:t>) method returns all next and previous siblings of the specified selector.</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5"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32)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to return the direct parent element of the selected element is -</w:t>
            </w:r>
          </w:p>
          <w:p w:rsidR="00E40D0C" w:rsidRPr="00E40D0C" w:rsidRDefault="00E40D0C" w:rsidP="00E40D0C">
            <w:pPr>
              <w:numPr>
                <w:ilvl w:val="0"/>
                <w:numId w:val="32"/>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parents() method</w:t>
            </w:r>
          </w:p>
          <w:p w:rsidR="00E40D0C" w:rsidRPr="00E40D0C" w:rsidRDefault="00E40D0C" w:rsidP="00E40D0C">
            <w:pPr>
              <w:numPr>
                <w:ilvl w:val="0"/>
                <w:numId w:val="3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parent() method</w:t>
            </w:r>
          </w:p>
          <w:p w:rsidR="00E40D0C" w:rsidRPr="00E40D0C" w:rsidRDefault="00E40D0C" w:rsidP="00E40D0C">
            <w:pPr>
              <w:numPr>
                <w:ilvl w:val="0"/>
                <w:numId w:val="32"/>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offsetParent</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32"/>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(b) parent()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gramStart"/>
            <w:r w:rsidRPr="00E40D0C">
              <w:rPr>
                <w:rFonts w:ascii="Segoe UI" w:eastAsia="Times New Roman" w:hAnsi="Segoe UI" w:cs="Segoe UI"/>
                <w:color w:val="333333"/>
                <w:sz w:val="24"/>
                <w:szCs w:val="24"/>
              </w:rPr>
              <w:t>parent(</w:t>
            </w:r>
            <w:proofErr w:type="gramEnd"/>
            <w:r w:rsidRPr="00E40D0C">
              <w:rPr>
                <w:rFonts w:ascii="Segoe UI" w:eastAsia="Times New Roman" w:hAnsi="Segoe UI" w:cs="Segoe UI"/>
                <w:color w:val="333333"/>
                <w:sz w:val="24"/>
                <w:szCs w:val="24"/>
              </w:rPr>
              <w:t xml:space="preserve">)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finds the direct parent of the given selector. It is an inbuilt function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This method only traverses a single level up in the DOM tree and returns the direct parent of the selected element.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6"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33)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to load data using HTTP get is -</w:t>
            </w:r>
          </w:p>
          <w:p w:rsidR="00E40D0C" w:rsidRPr="00E40D0C" w:rsidRDefault="00E40D0C" w:rsidP="00E40D0C">
            <w:pPr>
              <w:numPr>
                <w:ilvl w:val="0"/>
                <w:numId w:val="33"/>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get(URL, data, callback, </w:t>
            </w:r>
            <w:proofErr w:type="spellStart"/>
            <w:r w:rsidRPr="00E40D0C">
              <w:rPr>
                <w:rFonts w:ascii="Segoe UI" w:eastAsia="Times New Roman" w:hAnsi="Segoe UI" w:cs="Segoe UI"/>
                <w:color w:val="000000"/>
                <w:sz w:val="24"/>
                <w:szCs w:val="24"/>
              </w:rPr>
              <w:t>dataType</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3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 xml:space="preserve">post(URL, data, callback, </w:t>
            </w:r>
            <w:proofErr w:type="spellStart"/>
            <w:r w:rsidRPr="00E40D0C">
              <w:rPr>
                <w:rFonts w:ascii="Segoe UI" w:eastAsia="Times New Roman" w:hAnsi="Segoe UI" w:cs="Segoe UI"/>
                <w:color w:val="000000"/>
                <w:sz w:val="24"/>
                <w:szCs w:val="24"/>
              </w:rPr>
              <w:t>dataType</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33"/>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ajax</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33"/>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ajaxSend</w:t>
            </w:r>
            <w:proofErr w:type="spellEnd"/>
            <w:r w:rsidRPr="00E40D0C">
              <w:rPr>
                <w:rFonts w:ascii="Segoe UI" w:eastAsia="Times New Roman" w:hAnsi="Segoe UI" w:cs="Segoe UI"/>
                <w:color w:val="000000"/>
                <w:sz w:val="24"/>
                <w:szCs w:val="24"/>
              </w:rPr>
              <w:t>()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lastRenderedPageBreak/>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(a) get(URL, data, callback, </w:t>
            </w:r>
            <w:proofErr w:type="spellStart"/>
            <w:r w:rsidRPr="00E40D0C">
              <w:rPr>
                <w:rFonts w:ascii="Segoe UI" w:eastAsia="Times New Roman" w:hAnsi="Segoe UI" w:cs="Segoe UI"/>
                <w:color w:val="333333"/>
                <w:sz w:val="24"/>
                <w:szCs w:val="24"/>
              </w:rPr>
              <w:t>dataType</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gramStart"/>
            <w:r w:rsidRPr="00E40D0C">
              <w:rPr>
                <w:rFonts w:ascii="Segoe UI" w:eastAsia="Times New Roman" w:hAnsi="Segoe UI" w:cs="Segoe UI"/>
                <w:color w:val="333333"/>
                <w:sz w:val="24"/>
                <w:szCs w:val="24"/>
              </w:rPr>
              <w:t>get(</w:t>
            </w:r>
            <w:proofErr w:type="gramEnd"/>
            <w:r w:rsidRPr="00E40D0C">
              <w:rPr>
                <w:rFonts w:ascii="Segoe UI" w:eastAsia="Times New Roman" w:hAnsi="Segoe UI" w:cs="Segoe UI"/>
                <w:color w:val="333333"/>
                <w:sz w:val="24"/>
                <w:szCs w:val="24"/>
              </w:rPr>
              <w:t xml:space="preserve">) method is an inbuilt function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It loads data from the server using the HTTP GET request. It is used for making a simple GET request. It returns </w:t>
            </w:r>
            <w:proofErr w:type="spellStart"/>
            <w:r w:rsidRPr="00E40D0C">
              <w:rPr>
                <w:rFonts w:ascii="Segoe UI" w:eastAsia="Times New Roman" w:hAnsi="Segoe UI" w:cs="Segoe UI"/>
                <w:color w:val="333333"/>
                <w:sz w:val="24"/>
                <w:szCs w:val="24"/>
              </w:rPr>
              <w:t>XMLHttpRequest</w:t>
            </w:r>
            <w:proofErr w:type="spellEnd"/>
            <w:r w:rsidRPr="00E40D0C">
              <w:rPr>
                <w:rFonts w:ascii="Segoe UI" w:eastAsia="Times New Roman" w:hAnsi="Segoe UI" w:cs="Segoe UI"/>
                <w:color w:val="333333"/>
                <w:sz w:val="24"/>
                <w:szCs w:val="24"/>
              </w:rPr>
              <w:t xml:space="preserve"> object.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7"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34) Can we use multiple </w:t>
            </w:r>
            <w:proofErr w:type="spellStart"/>
            <w:proofErr w:type="gramStart"/>
            <w:r w:rsidRPr="00E40D0C">
              <w:rPr>
                <w:rFonts w:ascii="Segoe UI" w:eastAsia="Times New Roman" w:hAnsi="Segoe UI" w:cs="Segoe UI"/>
                <w:color w:val="333333"/>
                <w:sz w:val="23"/>
                <w:szCs w:val="23"/>
              </w:rPr>
              <w:t>document.ready</w:t>
            </w:r>
            <w:proofErr w:type="spellEnd"/>
            <w:r w:rsidRPr="00E40D0C">
              <w:rPr>
                <w:rFonts w:ascii="Segoe UI" w:eastAsia="Times New Roman" w:hAnsi="Segoe UI" w:cs="Segoe UI"/>
                <w:color w:val="333333"/>
                <w:sz w:val="23"/>
                <w:szCs w:val="23"/>
              </w:rPr>
              <w:t>(</w:t>
            </w:r>
            <w:proofErr w:type="gramEnd"/>
            <w:r w:rsidRPr="00E40D0C">
              <w:rPr>
                <w:rFonts w:ascii="Segoe UI" w:eastAsia="Times New Roman" w:hAnsi="Segoe UI" w:cs="Segoe UI"/>
                <w:color w:val="333333"/>
                <w:sz w:val="23"/>
                <w:szCs w:val="23"/>
              </w:rPr>
              <w:t>) function on the same page?</w:t>
            </w:r>
          </w:p>
          <w:p w:rsidR="00E40D0C" w:rsidRPr="00E40D0C" w:rsidRDefault="00E40D0C" w:rsidP="00E40D0C">
            <w:pPr>
              <w:numPr>
                <w:ilvl w:val="0"/>
                <w:numId w:val="34"/>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Yes</w:t>
            </w:r>
          </w:p>
          <w:p w:rsidR="00E40D0C" w:rsidRPr="00E40D0C" w:rsidRDefault="00E40D0C" w:rsidP="00E40D0C">
            <w:pPr>
              <w:numPr>
                <w:ilvl w:val="0"/>
                <w:numId w:val="3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w:t>
            </w:r>
          </w:p>
          <w:p w:rsidR="00E40D0C" w:rsidRPr="00E40D0C" w:rsidRDefault="00E40D0C" w:rsidP="00E40D0C">
            <w:pPr>
              <w:numPr>
                <w:ilvl w:val="0"/>
                <w:numId w:val="3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Can't say</w:t>
            </w:r>
          </w:p>
          <w:p w:rsidR="00E40D0C" w:rsidRPr="00E40D0C" w:rsidRDefault="00E40D0C" w:rsidP="00E40D0C">
            <w:pPr>
              <w:numPr>
                <w:ilvl w:val="0"/>
                <w:numId w:val="3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Not possible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(a) Yes</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We can use any number of </w:t>
            </w:r>
            <w:proofErr w:type="spellStart"/>
            <w:proofErr w:type="gramStart"/>
            <w:r w:rsidRPr="00E40D0C">
              <w:rPr>
                <w:rFonts w:ascii="Segoe UI" w:eastAsia="Times New Roman" w:hAnsi="Segoe UI" w:cs="Segoe UI"/>
                <w:color w:val="333333"/>
                <w:sz w:val="24"/>
                <w:szCs w:val="24"/>
              </w:rPr>
              <w:t>document.ready</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function on the same page. For example:</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E40D0C">
              <w:rPr>
                <w:rFonts w:ascii="Courier New" w:eastAsia="Times New Roman" w:hAnsi="Courier New" w:cs="Courier New"/>
                <w:color w:val="333333"/>
                <w:sz w:val="20"/>
                <w:szCs w:val="20"/>
              </w:rPr>
              <w:t xml:space="preserve">$(document).ready(function() {    </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E40D0C">
              <w:rPr>
                <w:rFonts w:ascii="Courier New" w:eastAsia="Times New Roman" w:hAnsi="Courier New" w:cs="Courier New"/>
                <w:color w:val="333333"/>
                <w:sz w:val="20"/>
                <w:szCs w:val="20"/>
              </w:rPr>
              <w:t>$("h1").</w:t>
            </w:r>
            <w:proofErr w:type="spellStart"/>
            <w:r w:rsidRPr="00E40D0C">
              <w:rPr>
                <w:rFonts w:ascii="Courier New" w:eastAsia="Times New Roman" w:hAnsi="Courier New" w:cs="Courier New"/>
                <w:color w:val="333333"/>
                <w:sz w:val="20"/>
                <w:szCs w:val="20"/>
              </w:rPr>
              <w:t>css</w:t>
            </w:r>
            <w:proofErr w:type="spellEnd"/>
            <w:r w:rsidRPr="00E40D0C">
              <w:rPr>
                <w:rFonts w:ascii="Courier New" w:eastAsia="Times New Roman" w:hAnsi="Courier New" w:cs="Courier New"/>
                <w:color w:val="333333"/>
                <w:sz w:val="20"/>
                <w:szCs w:val="20"/>
              </w:rPr>
              <w:t xml:space="preserve">("background-color", "red");    </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E40D0C">
              <w:rPr>
                <w:rFonts w:ascii="Courier New" w:eastAsia="Times New Roman" w:hAnsi="Courier New" w:cs="Courier New"/>
                <w:color w:val="333333"/>
                <w:sz w:val="20"/>
                <w:szCs w:val="20"/>
              </w:rPr>
              <w:t xml:space="preserve"> });    </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E40D0C">
              <w:rPr>
                <w:rFonts w:ascii="Courier New" w:eastAsia="Times New Roman" w:hAnsi="Courier New" w:cs="Courier New"/>
                <w:color w:val="333333"/>
                <w:sz w:val="20"/>
                <w:szCs w:val="20"/>
              </w:rPr>
              <w:t xml:space="preserve">$(document).ready(function() {    </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E40D0C">
              <w:rPr>
                <w:rFonts w:ascii="Courier New" w:eastAsia="Times New Roman" w:hAnsi="Courier New" w:cs="Courier New"/>
                <w:color w:val="333333"/>
                <w:sz w:val="20"/>
                <w:szCs w:val="20"/>
              </w:rPr>
              <w:t>$("p").</w:t>
            </w:r>
            <w:proofErr w:type="spellStart"/>
            <w:r w:rsidRPr="00E40D0C">
              <w:rPr>
                <w:rFonts w:ascii="Courier New" w:eastAsia="Times New Roman" w:hAnsi="Courier New" w:cs="Courier New"/>
                <w:color w:val="333333"/>
                <w:sz w:val="20"/>
                <w:szCs w:val="20"/>
              </w:rPr>
              <w:t>css</w:t>
            </w:r>
            <w:proofErr w:type="spellEnd"/>
            <w:r w:rsidRPr="00E40D0C">
              <w:rPr>
                <w:rFonts w:ascii="Courier New" w:eastAsia="Times New Roman" w:hAnsi="Courier New" w:cs="Courier New"/>
                <w:color w:val="333333"/>
                <w:sz w:val="20"/>
                <w:szCs w:val="20"/>
              </w:rPr>
              <w:t xml:space="preserve">("background-color", "pink");    </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E40D0C">
              <w:rPr>
                <w:rFonts w:ascii="Courier New" w:eastAsia="Times New Roman" w:hAnsi="Courier New" w:cs="Courier New"/>
                <w:color w:val="333333"/>
                <w:sz w:val="20"/>
                <w:szCs w:val="20"/>
              </w:rPr>
              <w:t xml:space="preserve"> });</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8"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35) The code $("p").</w:t>
            </w:r>
            <w:proofErr w:type="spellStart"/>
            <w:r w:rsidRPr="00E40D0C">
              <w:rPr>
                <w:rFonts w:ascii="Segoe UI" w:eastAsia="Times New Roman" w:hAnsi="Segoe UI" w:cs="Segoe UI"/>
                <w:color w:val="333333"/>
                <w:sz w:val="23"/>
                <w:szCs w:val="23"/>
              </w:rPr>
              <w:t>css</w:t>
            </w:r>
            <w:proofErr w:type="spellEnd"/>
            <w:r w:rsidRPr="00E40D0C">
              <w:rPr>
                <w:rFonts w:ascii="Segoe UI" w:eastAsia="Times New Roman" w:hAnsi="Segoe UI" w:cs="Segoe UI"/>
                <w:color w:val="333333"/>
                <w:sz w:val="23"/>
                <w:szCs w:val="23"/>
              </w:rPr>
              <w:t>("background-</w:t>
            </w:r>
            <w:proofErr w:type="spellStart"/>
            <w:r w:rsidRPr="00E40D0C">
              <w:rPr>
                <w:rFonts w:ascii="Segoe UI" w:eastAsia="Times New Roman" w:hAnsi="Segoe UI" w:cs="Segoe UI"/>
                <w:color w:val="333333"/>
                <w:sz w:val="23"/>
                <w:szCs w:val="23"/>
              </w:rPr>
              <w:t>color","yellow</w:t>
            </w:r>
            <w:proofErr w:type="spellEnd"/>
            <w:r w:rsidRPr="00E40D0C">
              <w:rPr>
                <w:rFonts w:ascii="Segoe UI" w:eastAsia="Times New Roman" w:hAnsi="Segoe UI" w:cs="Segoe UI"/>
                <w:color w:val="333333"/>
                <w:sz w:val="23"/>
                <w:szCs w:val="23"/>
              </w:rPr>
              <w:t>") is equivalent to -</w:t>
            </w:r>
          </w:p>
          <w:p w:rsidR="00E40D0C" w:rsidRPr="00E40D0C" w:rsidRDefault="00E40D0C" w:rsidP="00E40D0C">
            <w:pPr>
              <w:numPr>
                <w:ilvl w:val="0"/>
                <w:numId w:val="35"/>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("p").</w:t>
            </w:r>
            <w:proofErr w:type="spellStart"/>
            <w:r w:rsidRPr="00E40D0C">
              <w:rPr>
                <w:rFonts w:ascii="Segoe UI" w:eastAsia="Times New Roman" w:hAnsi="Segoe UI" w:cs="Segoe UI"/>
                <w:color w:val="000000"/>
                <w:sz w:val="24"/>
                <w:szCs w:val="24"/>
              </w:rPr>
              <w:t>css</w:t>
            </w:r>
            <w:proofErr w:type="spellEnd"/>
            <w:r w:rsidRPr="00E40D0C">
              <w:rPr>
                <w:rFonts w:ascii="Segoe UI" w:eastAsia="Times New Roman" w:hAnsi="Segoe UI" w:cs="Segoe UI"/>
                <w:color w:val="000000"/>
                <w:sz w:val="24"/>
                <w:szCs w:val="24"/>
              </w:rPr>
              <w:t>("background-</w:t>
            </w:r>
            <w:proofErr w:type="spellStart"/>
            <w:r w:rsidRPr="00E40D0C">
              <w:rPr>
                <w:rFonts w:ascii="Segoe UI" w:eastAsia="Times New Roman" w:hAnsi="Segoe UI" w:cs="Segoe UI"/>
                <w:color w:val="000000"/>
                <w:sz w:val="24"/>
                <w:szCs w:val="24"/>
              </w:rPr>
              <w:t>color","yellow</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3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document("p").</w:t>
            </w:r>
            <w:proofErr w:type="spellStart"/>
            <w:r w:rsidRPr="00E40D0C">
              <w:rPr>
                <w:rFonts w:ascii="Segoe UI" w:eastAsia="Times New Roman" w:hAnsi="Segoe UI" w:cs="Segoe UI"/>
                <w:color w:val="000000"/>
                <w:sz w:val="24"/>
                <w:szCs w:val="24"/>
              </w:rPr>
              <w:t>css</w:t>
            </w:r>
            <w:proofErr w:type="spellEnd"/>
            <w:r w:rsidRPr="00E40D0C">
              <w:rPr>
                <w:rFonts w:ascii="Segoe UI" w:eastAsia="Times New Roman" w:hAnsi="Segoe UI" w:cs="Segoe UI"/>
                <w:color w:val="000000"/>
                <w:sz w:val="24"/>
                <w:szCs w:val="24"/>
              </w:rPr>
              <w:t>("background-</w:t>
            </w:r>
            <w:proofErr w:type="spellStart"/>
            <w:r w:rsidRPr="00E40D0C">
              <w:rPr>
                <w:rFonts w:ascii="Segoe UI" w:eastAsia="Times New Roman" w:hAnsi="Segoe UI" w:cs="Segoe UI"/>
                <w:color w:val="000000"/>
                <w:sz w:val="24"/>
                <w:szCs w:val="24"/>
              </w:rPr>
              <w:t>color","yellow</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35"/>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w:t>
            </w:r>
            <w:proofErr w:type="spellEnd"/>
            <w:r w:rsidRPr="00E40D0C">
              <w:rPr>
                <w:rFonts w:ascii="Segoe UI" w:eastAsia="Times New Roman" w:hAnsi="Segoe UI" w:cs="Segoe UI"/>
                <w:color w:val="000000"/>
                <w:sz w:val="24"/>
                <w:szCs w:val="24"/>
              </w:rPr>
              <w:t>("p").</w:t>
            </w:r>
            <w:proofErr w:type="spellStart"/>
            <w:r w:rsidRPr="00E40D0C">
              <w:rPr>
                <w:rFonts w:ascii="Segoe UI" w:eastAsia="Times New Roman" w:hAnsi="Segoe UI" w:cs="Segoe UI"/>
                <w:color w:val="000000"/>
                <w:sz w:val="24"/>
                <w:szCs w:val="24"/>
              </w:rPr>
              <w:t>css</w:t>
            </w:r>
            <w:proofErr w:type="spellEnd"/>
            <w:r w:rsidRPr="00E40D0C">
              <w:rPr>
                <w:rFonts w:ascii="Segoe UI" w:eastAsia="Times New Roman" w:hAnsi="Segoe UI" w:cs="Segoe UI"/>
                <w:color w:val="000000"/>
                <w:sz w:val="24"/>
                <w:szCs w:val="24"/>
              </w:rPr>
              <w:t>("background-</w:t>
            </w:r>
            <w:proofErr w:type="spellStart"/>
            <w:r w:rsidRPr="00E40D0C">
              <w:rPr>
                <w:rFonts w:ascii="Segoe UI" w:eastAsia="Times New Roman" w:hAnsi="Segoe UI" w:cs="Segoe UI"/>
                <w:color w:val="000000"/>
                <w:sz w:val="24"/>
                <w:szCs w:val="24"/>
              </w:rPr>
              <w:t>color","yellow</w:t>
            </w:r>
            <w:proofErr w:type="spellEnd"/>
            <w:r w:rsidRPr="00E40D0C">
              <w:rPr>
                <w:rFonts w:ascii="Segoe UI" w:eastAsia="Times New Roman" w:hAnsi="Segoe UI" w:cs="Segoe UI"/>
                <w:color w:val="000000"/>
                <w:sz w:val="24"/>
                <w:szCs w:val="24"/>
              </w:rPr>
              <w:t>")</w:t>
            </w:r>
          </w:p>
          <w:p w:rsidR="00E40D0C" w:rsidRPr="00E40D0C" w:rsidRDefault="00E40D0C" w:rsidP="00E40D0C">
            <w:pPr>
              <w:numPr>
                <w:ilvl w:val="0"/>
                <w:numId w:val="3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lastRenderedPageBreak/>
              <w:t>Answer:</w:t>
            </w:r>
            <w:r w:rsidRPr="00E40D0C">
              <w:rPr>
                <w:rFonts w:ascii="Segoe UI" w:eastAsia="Times New Roman" w:hAnsi="Segoe UI" w:cs="Segoe UI"/>
                <w:color w:val="333333"/>
                <w:sz w:val="24"/>
                <w:szCs w:val="24"/>
              </w:rPr>
              <w:t xml:space="preserve"> (a)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("p").</w:t>
            </w:r>
            <w:proofErr w:type="spellStart"/>
            <w:r w:rsidRPr="00E40D0C">
              <w:rPr>
                <w:rFonts w:ascii="Segoe UI" w:eastAsia="Times New Roman" w:hAnsi="Segoe UI" w:cs="Segoe UI"/>
                <w:color w:val="333333"/>
                <w:sz w:val="24"/>
                <w:szCs w:val="24"/>
              </w:rPr>
              <w:t>css</w:t>
            </w:r>
            <w:proofErr w:type="spellEnd"/>
            <w:r w:rsidRPr="00E40D0C">
              <w:rPr>
                <w:rFonts w:ascii="Segoe UI" w:eastAsia="Times New Roman" w:hAnsi="Segoe UI" w:cs="Segoe UI"/>
                <w:color w:val="333333"/>
                <w:sz w:val="24"/>
                <w:szCs w:val="24"/>
              </w:rPr>
              <w:t>("background-</w:t>
            </w:r>
            <w:proofErr w:type="spellStart"/>
            <w:r w:rsidRPr="00E40D0C">
              <w:rPr>
                <w:rFonts w:ascii="Segoe UI" w:eastAsia="Times New Roman" w:hAnsi="Segoe UI" w:cs="Segoe UI"/>
                <w:color w:val="333333"/>
                <w:sz w:val="24"/>
                <w:szCs w:val="24"/>
              </w:rPr>
              <w:t>color","yellow</w:t>
            </w:r>
            <w:proofErr w:type="spellEnd"/>
            <w:r w:rsidRPr="00E40D0C">
              <w:rPr>
                <w:rFonts w:ascii="Segoe UI" w:eastAsia="Times New Roman" w:hAnsi="Segoe UI" w:cs="Segoe UI"/>
                <w:color w:val="333333"/>
                <w:sz w:val="24"/>
                <w:szCs w:val="24"/>
              </w:rPr>
              <w:t>")</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Instead of using the $ (dollar sign), we can use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as a function name. For example:</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E40D0C">
              <w:rPr>
                <w:rFonts w:ascii="Courier New" w:eastAsia="Times New Roman" w:hAnsi="Courier New" w:cs="Courier New"/>
                <w:color w:val="333333"/>
                <w:sz w:val="20"/>
                <w:szCs w:val="20"/>
              </w:rPr>
              <w:t>jQuery</w:t>
            </w:r>
            <w:proofErr w:type="spellEnd"/>
            <w:r w:rsidRPr="00E40D0C">
              <w:rPr>
                <w:rFonts w:ascii="Courier New" w:eastAsia="Times New Roman" w:hAnsi="Courier New" w:cs="Courier New"/>
                <w:color w:val="333333"/>
                <w:sz w:val="20"/>
                <w:szCs w:val="20"/>
              </w:rPr>
              <w:t xml:space="preserve">(document).ready(function() {    </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E40D0C">
              <w:rPr>
                <w:rFonts w:ascii="Courier New" w:eastAsia="Times New Roman" w:hAnsi="Courier New" w:cs="Courier New"/>
                <w:color w:val="333333"/>
                <w:sz w:val="20"/>
                <w:szCs w:val="20"/>
              </w:rPr>
              <w:t>jQuery</w:t>
            </w:r>
            <w:proofErr w:type="spellEnd"/>
            <w:r w:rsidRPr="00E40D0C">
              <w:rPr>
                <w:rFonts w:ascii="Courier New" w:eastAsia="Times New Roman" w:hAnsi="Courier New" w:cs="Courier New"/>
                <w:color w:val="333333"/>
                <w:sz w:val="20"/>
                <w:szCs w:val="20"/>
              </w:rPr>
              <w:t>("p").</w:t>
            </w:r>
            <w:proofErr w:type="spellStart"/>
            <w:r w:rsidRPr="00E40D0C">
              <w:rPr>
                <w:rFonts w:ascii="Courier New" w:eastAsia="Times New Roman" w:hAnsi="Courier New" w:cs="Courier New"/>
                <w:color w:val="333333"/>
                <w:sz w:val="20"/>
                <w:szCs w:val="20"/>
              </w:rPr>
              <w:t>css</w:t>
            </w:r>
            <w:proofErr w:type="spellEnd"/>
            <w:r w:rsidRPr="00E40D0C">
              <w:rPr>
                <w:rFonts w:ascii="Courier New" w:eastAsia="Times New Roman" w:hAnsi="Courier New" w:cs="Courier New"/>
                <w:color w:val="333333"/>
                <w:sz w:val="20"/>
                <w:szCs w:val="20"/>
              </w:rPr>
              <w:t xml:space="preserve">("background-color", "yellow");    </w:t>
            </w:r>
          </w:p>
          <w:p w:rsidR="00E40D0C" w:rsidRPr="00E40D0C" w:rsidRDefault="00E40D0C" w:rsidP="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E40D0C">
              <w:rPr>
                <w:rFonts w:ascii="Courier New" w:eastAsia="Times New Roman" w:hAnsi="Courier New" w:cs="Courier New"/>
                <w:color w:val="333333"/>
                <w:sz w:val="20"/>
                <w:szCs w:val="20"/>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59"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36)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add/remove one or more classes from the selected elements?</w:t>
            </w:r>
          </w:p>
          <w:p w:rsidR="00E40D0C" w:rsidRPr="00E40D0C" w:rsidRDefault="00E40D0C" w:rsidP="00E40D0C">
            <w:pPr>
              <w:numPr>
                <w:ilvl w:val="0"/>
                <w:numId w:val="36"/>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toggleClass</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36"/>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fadeToggle</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3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toggle() method</w:t>
            </w:r>
          </w:p>
          <w:p w:rsidR="00E40D0C" w:rsidRPr="00E40D0C" w:rsidRDefault="00E40D0C" w:rsidP="00E40D0C">
            <w:pPr>
              <w:numPr>
                <w:ilvl w:val="0"/>
                <w:numId w:val="36"/>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slideToggle</w:t>
            </w:r>
            <w:proofErr w:type="spellEnd"/>
            <w:r w:rsidRPr="00E40D0C">
              <w:rPr>
                <w:rFonts w:ascii="Segoe UI" w:eastAsia="Times New Roman" w:hAnsi="Segoe UI" w:cs="Segoe UI"/>
                <w:color w:val="000000"/>
                <w:sz w:val="24"/>
                <w:szCs w:val="24"/>
              </w:rPr>
              <w:t>()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(a) </w:t>
            </w:r>
            <w:proofErr w:type="spellStart"/>
            <w:r w:rsidRPr="00E40D0C">
              <w:rPr>
                <w:rFonts w:ascii="Segoe UI" w:eastAsia="Times New Roman" w:hAnsi="Segoe UI" w:cs="Segoe UI"/>
                <w:color w:val="333333"/>
                <w:sz w:val="24"/>
                <w:szCs w:val="24"/>
              </w:rPr>
              <w:t>toggleClass</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proofErr w:type="gramStart"/>
            <w:r w:rsidRPr="00E40D0C">
              <w:rPr>
                <w:rFonts w:ascii="Segoe UI" w:eastAsia="Times New Roman" w:hAnsi="Segoe UI" w:cs="Segoe UI"/>
                <w:color w:val="333333"/>
                <w:sz w:val="24"/>
                <w:szCs w:val="24"/>
              </w:rPr>
              <w:t>toggleCLass</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method is used to add or remove one or more classes from the selected elements. This method toggles between adding and removing one or more class name. It checks each element for the specified class names. If the class name is already set, it removes, and if the class name is missing, it adds.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0"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37) What does the syntax $("p") will select?</w:t>
            </w:r>
          </w:p>
          <w:p w:rsidR="00E40D0C" w:rsidRPr="00E40D0C" w:rsidRDefault="00E40D0C" w:rsidP="00E40D0C">
            <w:pPr>
              <w:numPr>
                <w:ilvl w:val="0"/>
                <w:numId w:val="37"/>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All paragraph elements</w:t>
            </w:r>
          </w:p>
          <w:p w:rsidR="00E40D0C" w:rsidRPr="00E40D0C" w:rsidRDefault="00E40D0C" w:rsidP="00E40D0C">
            <w:pPr>
              <w:numPr>
                <w:ilvl w:val="0"/>
                <w:numId w:val="3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Only first paragraph element</w:t>
            </w:r>
          </w:p>
          <w:p w:rsidR="00E40D0C" w:rsidRPr="00E40D0C" w:rsidRDefault="00E40D0C" w:rsidP="00E40D0C">
            <w:pPr>
              <w:numPr>
                <w:ilvl w:val="0"/>
                <w:numId w:val="3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Only last paragraph element</w:t>
            </w:r>
          </w:p>
          <w:p w:rsidR="00E40D0C" w:rsidRPr="00E40D0C" w:rsidRDefault="00E40D0C" w:rsidP="00E40D0C">
            <w:pPr>
              <w:numPr>
                <w:ilvl w:val="0"/>
                <w:numId w:val="37"/>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(a) All paragraph elements</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lastRenderedPageBreak/>
              <w:t>Explanation:</w:t>
            </w:r>
            <w:r w:rsidRPr="00E40D0C">
              <w:rPr>
                <w:rFonts w:ascii="Segoe UI" w:eastAsia="Times New Roman" w:hAnsi="Segoe UI" w:cs="Segoe UI"/>
                <w:color w:val="333333"/>
                <w:sz w:val="24"/>
                <w:szCs w:val="24"/>
              </w:rPr>
              <w:t xml:space="preserve">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the syntax $("p") will select all paragraph elements.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1"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38) What does the syntax $("p span") will select?</w:t>
            </w:r>
          </w:p>
          <w:p w:rsidR="00E40D0C" w:rsidRPr="00E40D0C" w:rsidRDefault="00E40D0C" w:rsidP="00E40D0C">
            <w:pPr>
              <w:numPr>
                <w:ilvl w:val="0"/>
                <w:numId w:val="38"/>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All span elements inside the paragraph element</w:t>
            </w:r>
          </w:p>
          <w:p w:rsidR="00E40D0C" w:rsidRPr="00E40D0C" w:rsidRDefault="00E40D0C" w:rsidP="00E40D0C">
            <w:pPr>
              <w:numPr>
                <w:ilvl w:val="0"/>
                <w:numId w:val="3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Only first span element inside the paragraph element</w:t>
            </w:r>
          </w:p>
          <w:p w:rsidR="00E40D0C" w:rsidRPr="00E40D0C" w:rsidRDefault="00E40D0C" w:rsidP="00E40D0C">
            <w:pPr>
              <w:numPr>
                <w:ilvl w:val="0"/>
                <w:numId w:val="3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Only last span element inside the paragraph element</w:t>
            </w:r>
          </w:p>
          <w:p w:rsidR="00E40D0C" w:rsidRPr="00E40D0C" w:rsidRDefault="00E40D0C" w:rsidP="00E40D0C">
            <w:pPr>
              <w:numPr>
                <w:ilvl w:val="0"/>
                <w:numId w:val="38"/>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(a) All span elements inside the paragraph element</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the syntax $("p span") will select all span elements inside a paragraph element.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2"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39) The selector $(":disabled") will select -</w:t>
            </w:r>
          </w:p>
          <w:p w:rsidR="00E40D0C" w:rsidRPr="00E40D0C" w:rsidRDefault="00E40D0C" w:rsidP="00E40D0C">
            <w:pPr>
              <w:numPr>
                <w:ilvl w:val="0"/>
                <w:numId w:val="39"/>
              </w:numPr>
              <w:spacing w:before="60" w:after="100" w:afterAutospacing="1" w:line="375" w:lineRule="atLeast"/>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elements with the text </w:t>
            </w:r>
            <w:r w:rsidRPr="00E40D0C">
              <w:rPr>
                <w:rFonts w:ascii="Segoe UI" w:eastAsia="Times New Roman" w:hAnsi="Segoe UI" w:cs="Segoe UI"/>
                <w:b/>
                <w:bCs/>
                <w:color w:val="000000"/>
                <w:sz w:val="24"/>
                <w:szCs w:val="24"/>
              </w:rPr>
              <w:t>":disabled"</w:t>
            </w:r>
          </w:p>
          <w:p w:rsidR="00E40D0C" w:rsidRPr="00E40D0C" w:rsidRDefault="00E40D0C" w:rsidP="00E40D0C">
            <w:pPr>
              <w:numPr>
                <w:ilvl w:val="0"/>
                <w:numId w:val="3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elements that do not include the text </w:t>
            </w:r>
            <w:r w:rsidRPr="00E40D0C">
              <w:rPr>
                <w:rFonts w:ascii="Segoe UI" w:eastAsia="Times New Roman" w:hAnsi="Segoe UI" w:cs="Segoe UI"/>
                <w:b/>
                <w:bCs/>
                <w:color w:val="000000"/>
                <w:sz w:val="24"/>
                <w:szCs w:val="24"/>
              </w:rPr>
              <w:t>":disabled"</w:t>
            </w:r>
          </w:p>
          <w:p w:rsidR="00E40D0C" w:rsidRPr="00E40D0C" w:rsidRDefault="00E40D0C" w:rsidP="00E40D0C">
            <w:pPr>
              <w:numPr>
                <w:ilvl w:val="0"/>
                <w:numId w:val="3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The hidden elements</w:t>
            </w:r>
          </w:p>
          <w:p w:rsidR="00E40D0C" w:rsidRPr="00E40D0C" w:rsidRDefault="00E40D0C" w:rsidP="00E40D0C">
            <w:pPr>
              <w:numPr>
                <w:ilvl w:val="0"/>
                <w:numId w:val="39"/>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All disabled input elements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(d) All disabled input elements</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w:t>
            </w:r>
            <w:proofErr w:type="gramStart"/>
            <w:r w:rsidRPr="00E40D0C">
              <w:rPr>
                <w:rFonts w:ascii="Segoe UI" w:eastAsia="Times New Roman" w:hAnsi="Segoe UI" w:cs="Segoe UI"/>
                <w:color w:val="333333"/>
                <w:sz w:val="24"/>
                <w:szCs w:val="24"/>
              </w:rPr>
              <w:t>The :disabled</w:t>
            </w:r>
            <w:proofErr w:type="gramEnd"/>
            <w:r w:rsidRPr="00E40D0C">
              <w:rPr>
                <w:rFonts w:ascii="Segoe UI" w:eastAsia="Times New Roman" w:hAnsi="Segoe UI" w:cs="Segoe UI"/>
                <w:color w:val="333333"/>
                <w:sz w:val="24"/>
                <w:szCs w:val="24"/>
              </w:rPr>
              <w:t xml:space="preserve"> selector is used to select all disabled form elements. It is a pseudo-class selector that can also be used to style the disabled UI elements. This selector can only be used for the HTML elements that support the disabled attribute.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3"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40) Which of the following selector in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is used to select the elements with lesser index value than the value of its index parameter?</w:t>
            </w:r>
          </w:p>
          <w:p w:rsidR="00E40D0C" w:rsidRPr="00E40D0C" w:rsidRDefault="00E40D0C" w:rsidP="00E40D0C">
            <w:pPr>
              <w:numPr>
                <w:ilvl w:val="0"/>
                <w:numId w:val="40"/>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lastRenderedPageBreak/>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lt</w:t>
            </w:r>
            <w:proofErr w:type="spellEnd"/>
            <w:r w:rsidRPr="00E40D0C">
              <w:rPr>
                <w:rFonts w:ascii="Segoe UI" w:eastAsia="Times New Roman" w:hAnsi="Segoe UI" w:cs="Segoe UI"/>
                <w:color w:val="000000"/>
                <w:sz w:val="24"/>
                <w:szCs w:val="24"/>
              </w:rPr>
              <w:t>() selector</w:t>
            </w:r>
          </w:p>
          <w:p w:rsidR="00E40D0C" w:rsidRPr="00E40D0C" w:rsidRDefault="00E40D0C" w:rsidP="00E40D0C">
            <w:pPr>
              <w:numPr>
                <w:ilvl w:val="0"/>
                <w:numId w:val="40"/>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gt</w:t>
            </w:r>
            <w:proofErr w:type="spellEnd"/>
            <w:r w:rsidRPr="00E40D0C">
              <w:rPr>
                <w:rFonts w:ascii="Segoe UI" w:eastAsia="Times New Roman" w:hAnsi="Segoe UI" w:cs="Segoe UI"/>
                <w:color w:val="000000"/>
                <w:sz w:val="24"/>
                <w:szCs w:val="24"/>
              </w:rPr>
              <w:t>() selector</w:t>
            </w:r>
          </w:p>
          <w:p w:rsidR="00E40D0C" w:rsidRPr="00E40D0C" w:rsidRDefault="00E40D0C" w:rsidP="00E40D0C">
            <w:pPr>
              <w:numPr>
                <w:ilvl w:val="0"/>
                <w:numId w:val="40"/>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lang</w:t>
            </w:r>
            <w:proofErr w:type="spellEnd"/>
            <w:r w:rsidRPr="00E40D0C">
              <w:rPr>
                <w:rFonts w:ascii="Segoe UI" w:eastAsia="Times New Roman" w:hAnsi="Segoe UI" w:cs="Segoe UI"/>
                <w:color w:val="000000"/>
                <w:sz w:val="24"/>
                <w:szCs w:val="24"/>
              </w:rPr>
              <w:t>() selector</w:t>
            </w:r>
          </w:p>
          <w:p w:rsidR="00E40D0C" w:rsidRPr="00E40D0C" w:rsidRDefault="00E40D0C" w:rsidP="00E40D0C">
            <w:pPr>
              <w:numPr>
                <w:ilvl w:val="0"/>
                <w:numId w:val="40"/>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:nth-child selector</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(a)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r w:rsidRPr="00E40D0C">
              <w:rPr>
                <w:rFonts w:ascii="Segoe UI" w:eastAsia="Times New Roman" w:hAnsi="Segoe UI" w:cs="Segoe UI"/>
                <w:color w:val="333333"/>
                <w:sz w:val="24"/>
                <w:szCs w:val="24"/>
              </w:rPr>
              <w:t>lt</w:t>
            </w:r>
            <w:proofErr w:type="spellEnd"/>
            <w:r w:rsidRPr="00E40D0C">
              <w:rPr>
                <w:rFonts w:ascii="Segoe UI" w:eastAsia="Times New Roman" w:hAnsi="Segoe UI" w:cs="Segoe UI"/>
                <w:color w:val="333333"/>
                <w:sz w:val="24"/>
                <w:szCs w:val="24"/>
              </w:rPr>
              <w:t>() selector</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w:t>
            </w:r>
            <w:proofErr w:type="gramStart"/>
            <w:r w:rsidRPr="00E40D0C">
              <w:rPr>
                <w:rFonts w:ascii="Segoe UI" w:eastAsia="Times New Roman" w:hAnsi="Segoe UI" w:cs="Segoe UI"/>
                <w:color w:val="333333"/>
                <w:sz w:val="24"/>
                <w:szCs w:val="24"/>
              </w:rPr>
              <w:t>The :</w:t>
            </w:r>
            <w:proofErr w:type="spellStart"/>
            <w:r w:rsidRPr="00E40D0C">
              <w:rPr>
                <w:rFonts w:ascii="Segoe UI" w:eastAsia="Times New Roman" w:hAnsi="Segoe UI" w:cs="Segoe UI"/>
                <w:color w:val="333333"/>
                <w:sz w:val="24"/>
                <w:szCs w:val="24"/>
              </w:rPr>
              <w:t>lt</w:t>
            </w:r>
            <w:proofErr w:type="spellEnd"/>
            <w:proofErr w:type="gramEnd"/>
            <w:r w:rsidRPr="00E40D0C">
              <w:rPr>
                <w:rFonts w:ascii="Segoe UI" w:eastAsia="Times New Roman" w:hAnsi="Segoe UI" w:cs="Segoe UI"/>
                <w:color w:val="333333"/>
                <w:sz w:val="24"/>
                <w:szCs w:val="24"/>
              </w:rPr>
              <w:t>() selector selects the elements that have lesser index value than the value specified in the index parameter of the :</w:t>
            </w:r>
            <w:proofErr w:type="spellStart"/>
            <w:r w:rsidRPr="00E40D0C">
              <w:rPr>
                <w:rFonts w:ascii="Segoe UI" w:eastAsia="Times New Roman" w:hAnsi="Segoe UI" w:cs="Segoe UI"/>
                <w:color w:val="333333"/>
                <w:sz w:val="24"/>
                <w:szCs w:val="24"/>
              </w:rPr>
              <w:t>lt</w:t>
            </w:r>
            <w:proofErr w:type="spellEnd"/>
            <w:r w:rsidRPr="00E40D0C">
              <w:rPr>
                <w:rFonts w:ascii="Segoe UI" w:eastAsia="Times New Roman" w:hAnsi="Segoe UI" w:cs="Segoe UI"/>
                <w:color w:val="333333"/>
                <w:sz w:val="24"/>
                <w:szCs w:val="24"/>
              </w:rPr>
              <w:t>() selector. The index starts at 0.</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4"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41) Which of the following method in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is used to make copies of the set of matched elements?</w:t>
            </w:r>
          </w:p>
          <w:p w:rsidR="00E40D0C" w:rsidRPr="00E40D0C" w:rsidRDefault="00E40D0C" w:rsidP="00E40D0C">
            <w:pPr>
              <w:numPr>
                <w:ilvl w:val="0"/>
                <w:numId w:val="41"/>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detach() method</w:t>
            </w:r>
          </w:p>
          <w:p w:rsidR="00E40D0C" w:rsidRPr="00E40D0C" w:rsidRDefault="00E40D0C" w:rsidP="00E40D0C">
            <w:pPr>
              <w:numPr>
                <w:ilvl w:val="0"/>
                <w:numId w:val="41"/>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delegate() method</w:t>
            </w:r>
          </w:p>
          <w:p w:rsidR="00E40D0C" w:rsidRPr="00E40D0C" w:rsidRDefault="00E40D0C" w:rsidP="00E40D0C">
            <w:pPr>
              <w:numPr>
                <w:ilvl w:val="0"/>
                <w:numId w:val="41"/>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clone() method</w:t>
            </w:r>
          </w:p>
          <w:p w:rsidR="00E40D0C" w:rsidRPr="00E40D0C" w:rsidRDefault="00E40D0C" w:rsidP="00E40D0C">
            <w:pPr>
              <w:numPr>
                <w:ilvl w:val="0"/>
                <w:numId w:val="41"/>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serialize()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(c)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clone()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clone(</w:t>
            </w:r>
            <w:proofErr w:type="gramEnd"/>
            <w:r w:rsidRPr="00E40D0C">
              <w:rPr>
                <w:rFonts w:ascii="Segoe UI" w:eastAsia="Times New Roman" w:hAnsi="Segoe UI" w:cs="Segoe UI"/>
                <w:color w:val="333333"/>
                <w:sz w:val="24"/>
                <w:szCs w:val="24"/>
              </w:rPr>
              <w:t xml:space="preserve">) method is used to make copies of the set of matched elements. It also makes copies of their child nodes, texts and attributes. The </w:t>
            </w:r>
            <w:proofErr w:type="gramStart"/>
            <w:r w:rsidRPr="00E40D0C">
              <w:rPr>
                <w:rFonts w:ascii="Segoe UI" w:eastAsia="Times New Roman" w:hAnsi="Segoe UI" w:cs="Segoe UI"/>
                <w:color w:val="333333"/>
                <w:sz w:val="24"/>
                <w:szCs w:val="24"/>
              </w:rPr>
              <w:t>clone(</w:t>
            </w:r>
            <w:proofErr w:type="gramEnd"/>
            <w:r w:rsidRPr="00E40D0C">
              <w:rPr>
                <w:rFonts w:ascii="Segoe UI" w:eastAsia="Times New Roman" w:hAnsi="Segoe UI" w:cs="Segoe UI"/>
                <w:color w:val="333333"/>
                <w:sz w:val="24"/>
                <w:szCs w:val="24"/>
              </w:rPr>
              <w:t>) method is a convenient way to duplicate elements on a page.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5"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42)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which is used to remove the tabs, space and the line breaks from the beginning and end of the specified string is -</w:t>
            </w:r>
          </w:p>
          <w:p w:rsidR="00E40D0C" w:rsidRPr="00E40D0C" w:rsidRDefault="00E40D0C" w:rsidP="00E40D0C">
            <w:pPr>
              <w:numPr>
                <w:ilvl w:val="0"/>
                <w:numId w:val="42"/>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empty() method</w:t>
            </w:r>
          </w:p>
          <w:p w:rsidR="00E40D0C" w:rsidRPr="00E40D0C" w:rsidRDefault="00E40D0C" w:rsidP="00E40D0C">
            <w:pPr>
              <w:numPr>
                <w:ilvl w:val="0"/>
                <w:numId w:val="42"/>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trim() method</w:t>
            </w:r>
          </w:p>
          <w:p w:rsidR="00E40D0C" w:rsidRPr="00E40D0C" w:rsidRDefault="00E40D0C" w:rsidP="00E40D0C">
            <w:pPr>
              <w:numPr>
                <w:ilvl w:val="0"/>
                <w:numId w:val="42"/>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remove() method</w:t>
            </w:r>
          </w:p>
          <w:p w:rsidR="00E40D0C" w:rsidRPr="00E40D0C" w:rsidRDefault="00E40D0C" w:rsidP="00E40D0C">
            <w:pPr>
              <w:numPr>
                <w:ilvl w:val="0"/>
                <w:numId w:val="42"/>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lastRenderedPageBreak/>
              <w:t>jQuery</w:t>
            </w:r>
            <w:proofErr w:type="spellEnd"/>
            <w:r w:rsidRPr="00E40D0C">
              <w:rPr>
                <w:rFonts w:ascii="Segoe UI" w:eastAsia="Times New Roman" w:hAnsi="Segoe UI" w:cs="Segoe UI"/>
                <w:color w:val="000000"/>
                <w:sz w:val="24"/>
                <w:szCs w:val="24"/>
              </w:rPr>
              <w:t xml:space="preserve"> serialize()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(b)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trim()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gramStart"/>
            <w:r w:rsidRPr="00E40D0C">
              <w:rPr>
                <w:rFonts w:ascii="Segoe UI" w:eastAsia="Times New Roman" w:hAnsi="Segoe UI" w:cs="Segoe UI"/>
                <w:color w:val="333333"/>
                <w:sz w:val="24"/>
                <w:szCs w:val="24"/>
              </w:rPr>
              <w:t>trim(</w:t>
            </w:r>
            <w:proofErr w:type="gramEnd"/>
            <w:r w:rsidRPr="00E40D0C">
              <w:rPr>
                <w:rFonts w:ascii="Segoe UI" w:eastAsia="Times New Roman" w:hAnsi="Segoe UI" w:cs="Segoe UI"/>
                <w:color w:val="333333"/>
                <w:sz w:val="24"/>
                <w:szCs w:val="24"/>
              </w:rPr>
              <w:t xml:space="preserve">)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is used to remove the space, tabs, and all line breaks from the starting and end of the specified string. This method does not remove these characters if these whitespace characters are in the middle of the string.</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6"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43)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returns the direct children of the selected element?</w:t>
            </w:r>
          </w:p>
          <w:p w:rsidR="00E40D0C" w:rsidRPr="00E40D0C" w:rsidRDefault="00E40D0C" w:rsidP="00E40D0C">
            <w:pPr>
              <w:numPr>
                <w:ilvl w:val="0"/>
                <w:numId w:val="43"/>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ancestors() method</w:t>
            </w:r>
          </w:p>
          <w:p w:rsidR="00E40D0C" w:rsidRPr="00E40D0C" w:rsidRDefault="00E40D0C" w:rsidP="00E40D0C">
            <w:pPr>
              <w:numPr>
                <w:ilvl w:val="0"/>
                <w:numId w:val="43"/>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next() method</w:t>
            </w:r>
          </w:p>
          <w:p w:rsidR="00E40D0C" w:rsidRPr="00E40D0C" w:rsidRDefault="00E40D0C" w:rsidP="00E40D0C">
            <w:pPr>
              <w:numPr>
                <w:ilvl w:val="0"/>
                <w:numId w:val="43"/>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children() method</w:t>
            </w:r>
          </w:p>
          <w:p w:rsidR="00E40D0C" w:rsidRPr="00E40D0C" w:rsidRDefault="00E40D0C" w:rsidP="00E40D0C">
            <w:pPr>
              <w:numPr>
                <w:ilvl w:val="0"/>
                <w:numId w:val="43"/>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(c)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children()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gramStart"/>
            <w:r w:rsidRPr="00E40D0C">
              <w:rPr>
                <w:rFonts w:ascii="Segoe UI" w:eastAsia="Times New Roman" w:hAnsi="Segoe UI" w:cs="Segoe UI"/>
                <w:color w:val="333333"/>
                <w:sz w:val="24"/>
                <w:szCs w:val="24"/>
              </w:rPr>
              <w:t>children(</w:t>
            </w:r>
            <w:proofErr w:type="gramEnd"/>
            <w:r w:rsidRPr="00E40D0C">
              <w:rPr>
                <w:rFonts w:ascii="Segoe UI" w:eastAsia="Times New Roman" w:hAnsi="Segoe UI" w:cs="Segoe UI"/>
                <w:color w:val="333333"/>
                <w:sz w:val="24"/>
                <w:szCs w:val="24"/>
              </w:rPr>
              <w:t xml:space="preserve">)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returns the direct children of the given selector. It is an inbuilt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7"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44)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returns all siblings of the selected element?</w:t>
            </w:r>
          </w:p>
          <w:p w:rsidR="00E40D0C" w:rsidRPr="00E40D0C" w:rsidRDefault="00E40D0C" w:rsidP="00E40D0C">
            <w:pPr>
              <w:numPr>
                <w:ilvl w:val="0"/>
                <w:numId w:val="44"/>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ancestors() method</w:t>
            </w:r>
          </w:p>
          <w:p w:rsidR="00E40D0C" w:rsidRPr="00E40D0C" w:rsidRDefault="00E40D0C" w:rsidP="00E40D0C">
            <w:pPr>
              <w:numPr>
                <w:ilvl w:val="0"/>
                <w:numId w:val="44"/>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siblings() method</w:t>
            </w:r>
          </w:p>
          <w:p w:rsidR="00E40D0C" w:rsidRPr="00E40D0C" w:rsidRDefault="00E40D0C" w:rsidP="00E40D0C">
            <w:pPr>
              <w:numPr>
                <w:ilvl w:val="0"/>
                <w:numId w:val="44"/>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parents() method</w:t>
            </w:r>
          </w:p>
          <w:p w:rsidR="00E40D0C" w:rsidRPr="00E40D0C" w:rsidRDefault="00E40D0C" w:rsidP="00E40D0C">
            <w:pPr>
              <w:numPr>
                <w:ilvl w:val="0"/>
                <w:numId w:val="44"/>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(b)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siblings()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lastRenderedPageBreak/>
              <w:t>Explanation:</w:t>
            </w:r>
            <w:r w:rsidRPr="00E40D0C">
              <w:rPr>
                <w:rFonts w:ascii="Segoe UI" w:eastAsia="Times New Roman" w:hAnsi="Segoe UI" w:cs="Segoe UI"/>
                <w:color w:val="333333"/>
                <w:sz w:val="24"/>
                <w:szCs w:val="24"/>
              </w:rPr>
              <w:t xml:space="preserve"> As its name implies, the </w:t>
            </w:r>
            <w:proofErr w:type="gramStart"/>
            <w:r w:rsidRPr="00E40D0C">
              <w:rPr>
                <w:rFonts w:ascii="Segoe UI" w:eastAsia="Times New Roman" w:hAnsi="Segoe UI" w:cs="Segoe UI"/>
                <w:color w:val="333333"/>
                <w:sz w:val="24"/>
                <w:szCs w:val="24"/>
              </w:rPr>
              <w:t>siblings(</w:t>
            </w:r>
            <w:proofErr w:type="gramEnd"/>
            <w:r w:rsidRPr="00E40D0C">
              <w:rPr>
                <w:rFonts w:ascii="Segoe UI" w:eastAsia="Times New Roman" w:hAnsi="Segoe UI" w:cs="Segoe UI"/>
                <w:color w:val="333333"/>
                <w:sz w:val="24"/>
                <w:szCs w:val="24"/>
              </w:rPr>
              <w:t xml:space="preserve">) method returns all siblings of the selected element. It is an inbuilt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8"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45)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selector used to select the elements containing the specified string is -</w:t>
            </w:r>
          </w:p>
          <w:p w:rsidR="00E40D0C" w:rsidRPr="00E40D0C" w:rsidRDefault="00E40D0C" w:rsidP="00E40D0C">
            <w:pPr>
              <w:numPr>
                <w:ilvl w:val="0"/>
                <w:numId w:val="45"/>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:contains selector</w:t>
            </w:r>
          </w:p>
          <w:p w:rsidR="00E40D0C" w:rsidRPr="00E40D0C" w:rsidRDefault="00E40D0C" w:rsidP="00E40D0C">
            <w:pPr>
              <w:numPr>
                <w:ilvl w:val="0"/>
                <w:numId w:val="45"/>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lang</w:t>
            </w:r>
            <w:proofErr w:type="spellEnd"/>
            <w:r w:rsidRPr="00E40D0C">
              <w:rPr>
                <w:rFonts w:ascii="Segoe UI" w:eastAsia="Times New Roman" w:hAnsi="Segoe UI" w:cs="Segoe UI"/>
                <w:color w:val="000000"/>
                <w:sz w:val="24"/>
                <w:szCs w:val="24"/>
              </w:rPr>
              <w:t>() selector</w:t>
            </w:r>
          </w:p>
          <w:p w:rsidR="00E40D0C" w:rsidRPr="00E40D0C" w:rsidRDefault="00E40D0C" w:rsidP="00E40D0C">
            <w:pPr>
              <w:numPr>
                <w:ilvl w:val="0"/>
                <w:numId w:val="45"/>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:nth-child selector</w:t>
            </w:r>
          </w:p>
          <w:p w:rsidR="00E40D0C" w:rsidRPr="00E40D0C" w:rsidRDefault="00E40D0C" w:rsidP="00E40D0C">
            <w:pPr>
              <w:numPr>
                <w:ilvl w:val="0"/>
                <w:numId w:val="45"/>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(a)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:contains selector</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w:t>
            </w:r>
            <w:proofErr w:type="gramStart"/>
            <w:r w:rsidRPr="00E40D0C">
              <w:rPr>
                <w:rFonts w:ascii="Segoe UI" w:eastAsia="Times New Roman" w:hAnsi="Segoe UI" w:cs="Segoe UI"/>
                <w:color w:val="333333"/>
                <w:sz w:val="24"/>
                <w:szCs w:val="24"/>
              </w:rPr>
              <w:t>The :contains</w:t>
            </w:r>
            <w:proofErr w:type="gramEnd"/>
            <w:r w:rsidRPr="00E40D0C">
              <w:rPr>
                <w:rFonts w:ascii="Segoe UI" w:eastAsia="Times New Roman" w:hAnsi="Segoe UI" w:cs="Segoe UI"/>
                <w:color w:val="333333"/>
                <w:sz w:val="24"/>
                <w:szCs w:val="24"/>
              </w:rPr>
              <w:t xml:space="preserve">() selector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selects the elements that contain the specified string. The matching string can be directly appeared in the selected element or in the descendants of that element.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69"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46)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selector used to select the elements with the specified language code is -</w:t>
            </w:r>
          </w:p>
          <w:p w:rsidR="00E40D0C" w:rsidRPr="00E40D0C" w:rsidRDefault="00E40D0C" w:rsidP="00E40D0C">
            <w:pPr>
              <w:numPr>
                <w:ilvl w:val="0"/>
                <w:numId w:val="46"/>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:contains selector</w:t>
            </w:r>
          </w:p>
          <w:p w:rsidR="00E40D0C" w:rsidRPr="00E40D0C" w:rsidRDefault="00E40D0C" w:rsidP="00E40D0C">
            <w:pPr>
              <w:numPr>
                <w:ilvl w:val="0"/>
                <w:numId w:val="46"/>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lang</w:t>
            </w:r>
            <w:proofErr w:type="spellEnd"/>
            <w:r w:rsidRPr="00E40D0C">
              <w:rPr>
                <w:rFonts w:ascii="Segoe UI" w:eastAsia="Times New Roman" w:hAnsi="Segoe UI" w:cs="Segoe UI"/>
                <w:color w:val="000000"/>
                <w:sz w:val="24"/>
                <w:szCs w:val="24"/>
              </w:rPr>
              <w:t>() selector</w:t>
            </w:r>
          </w:p>
          <w:p w:rsidR="00E40D0C" w:rsidRPr="00E40D0C" w:rsidRDefault="00E40D0C" w:rsidP="00E40D0C">
            <w:pPr>
              <w:numPr>
                <w:ilvl w:val="0"/>
                <w:numId w:val="46"/>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:nth-child selector</w:t>
            </w:r>
          </w:p>
          <w:p w:rsidR="00E40D0C" w:rsidRPr="00E40D0C" w:rsidRDefault="00E40D0C" w:rsidP="00E40D0C">
            <w:pPr>
              <w:numPr>
                <w:ilvl w:val="0"/>
                <w:numId w:val="46"/>
              </w:numPr>
              <w:spacing w:before="60" w:after="100" w:afterAutospacing="1" w:line="375" w:lineRule="atLeast"/>
              <w:ind w:left="720" w:hanging="360"/>
              <w:jc w:val="both"/>
              <w:rPr>
                <w:rFonts w:ascii="Segoe UI" w:eastAsia="Times New Roman" w:hAnsi="Segoe UI" w:cs="Segoe UI"/>
                <w:color w:val="000000"/>
                <w:sz w:val="24"/>
                <w:szCs w:val="24"/>
              </w:rPr>
            </w:pPr>
            <w:r w:rsidRPr="00E40D0C">
              <w:rPr>
                <w:rFonts w:ascii="Segoe UI" w:eastAsia="Times New Roman" w:hAnsi="Segoe UI" w:cs="Segoe UI"/>
                <w:color w:val="000000"/>
                <w:sz w:val="24"/>
                <w:szCs w:val="24"/>
              </w:rPr>
              <w:t>None of the above</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(b)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r w:rsidRPr="00E40D0C">
              <w:rPr>
                <w:rFonts w:ascii="Segoe UI" w:eastAsia="Times New Roman" w:hAnsi="Segoe UI" w:cs="Segoe UI"/>
                <w:color w:val="333333"/>
                <w:sz w:val="24"/>
                <w:szCs w:val="24"/>
              </w:rPr>
              <w:t>lang</w:t>
            </w:r>
            <w:proofErr w:type="spellEnd"/>
            <w:r w:rsidRPr="00E40D0C">
              <w:rPr>
                <w:rFonts w:ascii="Segoe UI" w:eastAsia="Times New Roman" w:hAnsi="Segoe UI" w:cs="Segoe UI"/>
                <w:color w:val="333333"/>
                <w:sz w:val="24"/>
                <w:szCs w:val="24"/>
              </w:rPr>
              <w:t>() selector</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w:t>
            </w:r>
            <w:proofErr w:type="gramStart"/>
            <w:r w:rsidRPr="00E40D0C">
              <w:rPr>
                <w:rFonts w:ascii="Segoe UI" w:eastAsia="Times New Roman" w:hAnsi="Segoe UI" w:cs="Segoe UI"/>
                <w:color w:val="333333"/>
                <w:sz w:val="24"/>
                <w:szCs w:val="24"/>
              </w:rPr>
              <w:t>The :</w:t>
            </w:r>
            <w:proofErr w:type="spellStart"/>
            <w:r w:rsidRPr="00E40D0C">
              <w:rPr>
                <w:rFonts w:ascii="Segoe UI" w:eastAsia="Times New Roman" w:hAnsi="Segoe UI" w:cs="Segoe UI"/>
                <w:color w:val="333333"/>
                <w:sz w:val="24"/>
                <w:szCs w:val="24"/>
              </w:rPr>
              <w:t>lang</w:t>
            </w:r>
            <w:proofErr w:type="spellEnd"/>
            <w:proofErr w:type="gramEnd"/>
            <w:r w:rsidRPr="00E40D0C">
              <w:rPr>
                <w:rFonts w:ascii="Segoe UI" w:eastAsia="Times New Roman" w:hAnsi="Segoe UI" w:cs="Segoe UI"/>
                <w:color w:val="333333"/>
                <w:sz w:val="24"/>
                <w:szCs w:val="24"/>
              </w:rPr>
              <w:t xml:space="preserve">() selector is used to select the elements with the specified language code. It selects the elements whose language value is equal to the supplied language code. We can use the </w:t>
            </w:r>
            <w:proofErr w:type="spellStart"/>
            <w:r w:rsidRPr="00E40D0C">
              <w:rPr>
                <w:rFonts w:ascii="Segoe UI" w:eastAsia="Times New Roman" w:hAnsi="Segoe UI" w:cs="Segoe UI"/>
                <w:color w:val="333333"/>
                <w:sz w:val="24"/>
                <w:szCs w:val="24"/>
              </w:rPr>
              <w:t>lang</w:t>
            </w:r>
            <w:proofErr w:type="spellEnd"/>
            <w:r w:rsidRPr="00E40D0C">
              <w:rPr>
                <w:rFonts w:ascii="Segoe UI" w:eastAsia="Times New Roman" w:hAnsi="Segoe UI" w:cs="Segoe UI"/>
                <w:color w:val="333333"/>
                <w:sz w:val="24"/>
                <w:szCs w:val="24"/>
              </w:rPr>
              <w:t xml:space="preserve"> attribute in HTML to determine the language value of the elements.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70"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lastRenderedPageBreak/>
              <w:t xml:space="preserve">47)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replace all selected elements with new HTML elements?</w:t>
            </w:r>
          </w:p>
          <w:p w:rsidR="00E40D0C" w:rsidRPr="00E40D0C" w:rsidRDefault="00E40D0C" w:rsidP="00E40D0C">
            <w:pPr>
              <w:numPr>
                <w:ilvl w:val="0"/>
                <w:numId w:val="47"/>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replaceWith</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47"/>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replaceAll</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47"/>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load() method</w:t>
            </w:r>
          </w:p>
          <w:p w:rsidR="00E40D0C" w:rsidRPr="00E40D0C" w:rsidRDefault="00E40D0C" w:rsidP="00E40D0C">
            <w:pPr>
              <w:numPr>
                <w:ilvl w:val="0"/>
                <w:numId w:val="47"/>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delegate()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(b)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r w:rsidRPr="00E40D0C">
              <w:rPr>
                <w:rFonts w:ascii="Segoe UI" w:eastAsia="Times New Roman" w:hAnsi="Segoe UI" w:cs="Segoe UI"/>
                <w:color w:val="333333"/>
                <w:sz w:val="24"/>
                <w:szCs w:val="24"/>
              </w:rPr>
              <w:t>replaceAll</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proofErr w:type="gramStart"/>
            <w:r w:rsidRPr="00E40D0C">
              <w:rPr>
                <w:rFonts w:ascii="Segoe UI" w:eastAsia="Times New Roman" w:hAnsi="Segoe UI" w:cs="Segoe UI"/>
                <w:color w:val="333333"/>
                <w:sz w:val="24"/>
                <w:szCs w:val="24"/>
              </w:rPr>
              <w:t>replaceAll</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xml:space="preserve">) method in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replaces all selected elements with new HTML elements. This method replaces the elements and their contents with other HTML elements. It returns the selected elements with new content.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71"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48) The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used to trigger a specified event handler for the selected element is -</w:t>
            </w:r>
          </w:p>
          <w:p w:rsidR="00E40D0C" w:rsidRPr="00E40D0C" w:rsidRDefault="00E40D0C" w:rsidP="00E40D0C">
            <w:pPr>
              <w:numPr>
                <w:ilvl w:val="0"/>
                <w:numId w:val="48"/>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trigger() method</w:t>
            </w:r>
          </w:p>
          <w:p w:rsidR="00E40D0C" w:rsidRPr="00E40D0C" w:rsidRDefault="00E40D0C" w:rsidP="00E40D0C">
            <w:pPr>
              <w:numPr>
                <w:ilvl w:val="0"/>
                <w:numId w:val="48"/>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toggle() method</w:t>
            </w:r>
          </w:p>
          <w:p w:rsidR="00E40D0C" w:rsidRPr="00E40D0C" w:rsidRDefault="00E40D0C" w:rsidP="00E40D0C">
            <w:pPr>
              <w:numPr>
                <w:ilvl w:val="0"/>
                <w:numId w:val="48"/>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eq</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48"/>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next()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(a)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trigger()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gramStart"/>
            <w:r w:rsidRPr="00E40D0C">
              <w:rPr>
                <w:rFonts w:ascii="Segoe UI" w:eastAsia="Times New Roman" w:hAnsi="Segoe UI" w:cs="Segoe UI"/>
                <w:color w:val="333333"/>
                <w:sz w:val="24"/>
                <w:szCs w:val="24"/>
              </w:rPr>
              <w:t>trigger(</w:t>
            </w:r>
            <w:proofErr w:type="gramEnd"/>
            <w:r w:rsidRPr="00E40D0C">
              <w:rPr>
                <w:rFonts w:ascii="Segoe UI" w:eastAsia="Times New Roman" w:hAnsi="Segoe UI" w:cs="Segoe UI"/>
                <w:color w:val="333333"/>
                <w:sz w:val="24"/>
                <w:szCs w:val="24"/>
              </w:rPr>
              <w:t>) method is used to trigger the specified event handler for every matched element. This method can also be used to trigger the default behavior for the selected elements.</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72"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49) Which of the following method is used to remove the specified attribute from the selected element?</w:t>
            </w:r>
          </w:p>
          <w:p w:rsidR="00E40D0C" w:rsidRPr="00E40D0C" w:rsidRDefault="00E40D0C" w:rsidP="00E40D0C">
            <w:pPr>
              <w:numPr>
                <w:ilvl w:val="0"/>
                <w:numId w:val="49"/>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remove() method</w:t>
            </w:r>
          </w:p>
          <w:p w:rsidR="00E40D0C" w:rsidRPr="00E40D0C" w:rsidRDefault="00E40D0C" w:rsidP="00E40D0C">
            <w:pPr>
              <w:numPr>
                <w:ilvl w:val="0"/>
                <w:numId w:val="49"/>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empty() method</w:t>
            </w:r>
          </w:p>
          <w:p w:rsidR="00E40D0C" w:rsidRPr="00E40D0C" w:rsidRDefault="00E40D0C" w:rsidP="00E40D0C">
            <w:pPr>
              <w:numPr>
                <w:ilvl w:val="0"/>
                <w:numId w:val="49"/>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lastRenderedPageBreak/>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removeAttr</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49"/>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error()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(c)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spellStart"/>
            <w:r w:rsidRPr="00E40D0C">
              <w:rPr>
                <w:rFonts w:ascii="Segoe UI" w:eastAsia="Times New Roman" w:hAnsi="Segoe UI" w:cs="Segoe UI"/>
                <w:color w:val="333333"/>
                <w:sz w:val="24"/>
                <w:szCs w:val="24"/>
              </w:rPr>
              <w:t>removeAttr</w:t>
            </w:r>
            <w:proofErr w:type="spellEnd"/>
            <w:r w:rsidRPr="00E40D0C">
              <w:rPr>
                <w:rFonts w:ascii="Segoe UI" w:eastAsia="Times New Roman" w:hAnsi="Segoe UI" w:cs="Segoe UI"/>
                <w:color w:val="333333"/>
                <w:sz w:val="24"/>
                <w:szCs w:val="24"/>
              </w:rPr>
              <w:t>()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proofErr w:type="gramStart"/>
            <w:r w:rsidRPr="00E40D0C">
              <w:rPr>
                <w:rFonts w:ascii="Segoe UI" w:eastAsia="Times New Roman" w:hAnsi="Segoe UI" w:cs="Segoe UI"/>
                <w:color w:val="333333"/>
                <w:sz w:val="24"/>
                <w:szCs w:val="24"/>
              </w:rPr>
              <w:t>removeAttr</w:t>
            </w:r>
            <w:proofErr w:type="spellEnd"/>
            <w:r w:rsidRPr="00E40D0C">
              <w:rPr>
                <w:rFonts w:ascii="Segoe UI" w:eastAsia="Times New Roman" w:hAnsi="Segoe UI" w:cs="Segoe UI"/>
                <w:color w:val="333333"/>
                <w:sz w:val="24"/>
                <w:szCs w:val="24"/>
              </w:rPr>
              <w:t>(</w:t>
            </w:r>
            <w:proofErr w:type="gramEnd"/>
            <w:r w:rsidRPr="00E40D0C">
              <w:rPr>
                <w:rFonts w:ascii="Segoe UI" w:eastAsia="Times New Roman" w:hAnsi="Segoe UI" w:cs="Segoe UI"/>
                <w:color w:val="333333"/>
                <w:sz w:val="24"/>
                <w:szCs w:val="24"/>
              </w:rPr>
              <w:t>) method is used to remove attributes from the element. This method is used to remove the specified attribute from the selected element.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73" style="width:0;height:.75pt" o:hralign="center" o:hrstd="t" o:hrnoshade="t" o:hr="t" fillcolor="#d4d4d4" stroked="f"/>
              </w:pic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3"/>
                <w:szCs w:val="23"/>
              </w:rPr>
            </w:pPr>
            <w:r w:rsidRPr="00E40D0C">
              <w:rPr>
                <w:rFonts w:ascii="Segoe UI" w:eastAsia="Times New Roman" w:hAnsi="Segoe UI" w:cs="Segoe UI"/>
                <w:color w:val="333333"/>
                <w:sz w:val="23"/>
                <w:szCs w:val="23"/>
              </w:rPr>
              <w:t xml:space="preserve">50) Which of the following </w:t>
            </w:r>
            <w:proofErr w:type="spellStart"/>
            <w:r w:rsidRPr="00E40D0C">
              <w:rPr>
                <w:rFonts w:ascii="Segoe UI" w:eastAsia="Times New Roman" w:hAnsi="Segoe UI" w:cs="Segoe UI"/>
                <w:color w:val="333333"/>
                <w:sz w:val="23"/>
                <w:szCs w:val="23"/>
              </w:rPr>
              <w:t>jQuery</w:t>
            </w:r>
            <w:proofErr w:type="spellEnd"/>
            <w:r w:rsidRPr="00E40D0C">
              <w:rPr>
                <w:rFonts w:ascii="Segoe UI" w:eastAsia="Times New Roman" w:hAnsi="Segoe UI" w:cs="Segoe UI"/>
                <w:color w:val="333333"/>
                <w:sz w:val="23"/>
                <w:szCs w:val="23"/>
              </w:rPr>
              <w:t xml:space="preserve"> method is used to merge the content of two or more objects into the first object?</w:t>
            </w:r>
          </w:p>
          <w:p w:rsidR="00E40D0C" w:rsidRPr="00E40D0C" w:rsidRDefault="00E40D0C" w:rsidP="00E40D0C">
            <w:pPr>
              <w:numPr>
                <w:ilvl w:val="0"/>
                <w:numId w:val="50"/>
              </w:numPr>
              <w:spacing w:before="60" w:after="100" w:afterAutospacing="1" w:line="375" w:lineRule="atLeast"/>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extend() method</w:t>
            </w:r>
          </w:p>
          <w:p w:rsidR="00E40D0C" w:rsidRPr="00E40D0C" w:rsidRDefault="00E40D0C" w:rsidP="00E40D0C">
            <w:pPr>
              <w:numPr>
                <w:ilvl w:val="0"/>
                <w:numId w:val="50"/>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eq</w:t>
            </w:r>
            <w:proofErr w:type="spellEnd"/>
            <w:r w:rsidRPr="00E40D0C">
              <w:rPr>
                <w:rFonts w:ascii="Segoe UI" w:eastAsia="Times New Roman" w:hAnsi="Segoe UI" w:cs="Segoe UI"/>
                <w:color w:val="000000"/>
                <w:sz w:val="24"/>
                <w:szCs w:val="24"/>
              </w:rPr>
              <w:t>() method</w:t>
            </w:r>
          </w:p>
          <w:p w:rsidR="00E40D0C" w:rsidRPr="00E40D0C" w:rsidRDefault="00E40D0C" w:rsidP="00E40D0C">
            <w:pPr>
              <w:numPr>
                <w:ilvl w:val="0"/>
                <w:numId w:val="50"/>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data() method</w:t>
            </w:r>
          </w:p>
          <w:p w:rsidR="00E40D0C" w:rsidRPr="00E40D0C" w:rsidRDefault="00E40D0C" w:rsidP="00E40D0C">
            <w:pPr>
              <w:numPr>
                <w:ilvl w:val="0"/>
                <w:numId w:val="50"/>
              </w:numPr>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40D0C">
              <w:rPr>
                <w:rFonts w:ascii="Segoe UI" w:eastAsia="Times New Roman" w:hAnsi="Segoe UI" w:cs="Segoe UI"/>
                <w:color w:val="000000"/>
                <w:sz w:val="24"/>
                <w:szCs w:val="24"/>
              </w:rPr>
              <w:t>jQuery</w:t>
            </w:r>
            <w:proofErr w:type="spellEnd"/>
            <w:r w:rsidRPr="00E40D0C">
              <w:rPr>
                <w:rFonts w:ascii="Segoe UI" w:eastAsia="Times New Roman" w:hAnsi="Segoe UI" w:cs="Segoe UI"/>
                <w:color w:val="000000"/>
                <w:sz w:val="24"/>
                <w:szCs w:val="24"/>
              </w:rPr>
              <w:t xml:space="preserve"> </w:t>
            </w:r>
            <w:proofErr w:type="spellStart"/>
            <w:r w:rsidRPr="00E40D0C">
              <w:rPr>
                <w:rFonts w:ascii="Segoe UI" w:eastAsia="Times New Roman" w:hAnsi="Segoe UI" w:cs="Segoe UI"/>
                <w:color w:val="000000"/>
                <w:sz w:val="24"/>
                <w:szCs w:val="24"/>
              </w:rPr>
              <w:t>param</w:t>
            </w:r>
            <w:proofErr w:type="spellEnd"/>
            <w:r w:rsidRPr="00E40D0C">
              <w:rPr>
                <w:rFonts w:ascii="Segoe UI" w:eastAsia="Times New Roman" w:hAnsi="Segoe UI" w:cs="Segoe UI"/>
                <w:color w:val="000000"/>
                <w:sz w:val="24"/>
                <w:szCs w:val="24"/>
              </w:rPr>
              <w:t>() method</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t>Hide Answer Workspace</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Answer:</w:t>
            </w:r>
            <w:r w:rsidRPr="00E40D0C">
              <w:rPr>
                <w:rFonts w:ascii="Segoe UI" w:eastAsia="Times New Roman" w:hAnsi="Segoe UI" w:cs="Segoe UI"/>
                <w:color w:val="333333"/>
                <w:sz w:val="24"/>
                <w:szCs w:val="24"/>
              </w:rPr>
              <w:t xml:space="preserve"> (a)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extend() method</w:t>
            </w:r>
          </w:p>
          <w:p w:rsidR="00E40D0C" w:rsidRPr="00E40D0C" w:rsidRDefault="00E40D0C" w:rsidP="00E40D0C">
            <w:pPr>
              <w:spacing w:before="100" w:beforeAutospacing="1" w:after="100" w:afterAutospacing="1" w:line="240" w:lineRule="auto"/>
              <w:jc w:val="both"/>
              <w:rPr>
                <w:rFonts w:ascii="Segoe UI" w:eastAsia="Times New Roman" w:hAnsi="Segoe UI" w:cs="Segoe UI"/>
                <w:color w:val="333333"/>
                <w:sz w:val="24"/>
                <w:szCs w:val="24"/>
              </w:rPr>
            </w:pPr>
            <w:r w:rsidRPr="00E40D0C">
              <w:rPr>
                <w:rFonts w:ascii="Segoe UI" w:eastAsia="Times New Roman" w:hAnsi="Segoe UI" w:cs="Segoe UI"/>
                <w:b/>
                <w:bCs/>
                <w:color w:val="333333"/>
                <w:sz w:val="24"/>
                <w:szCs w:val="24"/>
              </w:rPr>
              <w:t>Explanation:</w:t>
            </w:r>
            <w:r w:rsidRPr="00E40D0C">
              <w:rPr>
                <w:rFonts w:ascii="Segoe UI" w:eastAsia="Times New Roman" w:hAnsi="Segoe UI" w:cs="Segoe UI"/>
                <w:color w:val="333333"/>
                <w:sz w:val="24"/>
                <w:szCs w:val="24"/>
              </w:rPr>
              <w:t xml:space="preserve"> The </w:t>
            </w:r>
            <w:proofErr w:type="spellStart"/>
            <w:r w:rsidRPr="00E40D0C">
              <w:rPr>
                <w:rFonts w:ascii="Segoe UI" w:eastAsia="Times New Roman" w:hAnsi="Segoe UI" w:cs="Segoe UI"/>
                <w:color w:val="333333"/>
                <w:sz w:val="24"/>
                <w:szCs w:val="24"/>
              </w:rPr>
              <w:t>jQuery</w:t>
            </w:r>
            <w:proofErr w:type="spellEnd"/>
            <w:r w:rsidRPr="00E40D0C">
              <w:rPr>
                <w:rFonts w:ascii="Segoe UI" w:eastAsia="Times New Roman" w:hAnsi="Segoe UI" w:cs="Segoe UI"/>
                <w:color w:val="333333"/>
                <w:sz w:val="24"/>
                <w:szCs w:val="24"/>
              </w:rPr>
              <w:t xml:space="preserve"> </w:t>
            </w:r>
            <w:proofErr w:type="gramStart"/>
            <w:r w:rsidRPr="00E40D0C">
              <w:rPr>
                <w:rFonts w:ascii="Segoe UI" w:eastAsia="Times New Roman" w:hAnsi="Segoe UI" w:cs="Segoe UI"/>
                <w:color w:val="333333"/>
                <w:sz w:val="24"/>
                <w:szCs w:val="24"/>
              </w:rPr>
              <w:t>extend(</w:t>
            </w:r>
            <w:proofErr w:type="gramEnd"/>
            <w:r w:rsidRPr="00E40D0C">
              <w:rPr>
                <w:rFonts w:ascii="Segoe UI" w:eastAsia="Times New Roman" w:hAnsi="Segoe UI" w:cs="Segoe UI"/>
                <w:color w:val="333333"/>
                <w:sz w:val="24"/>
                <w:szCs w:val="24"/>
              </w:rPr>
              <w:t>) method together merges the content of two or more objects into the first object. This method returns the merged object.</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pict>
                <v:rect id="_x0000_i1074" style="width:0;height:.75pt" o:hralign="center" o:hrstd="t" o:hrnoshade="t" o:hr="t" fillcolor="#d4d4d4" stroked="f"/>
              </w:pict>
            </w:r>
          </w:p>
          <w:p w:rsidR="00E40D0C" w:rsidRPr="00E40D0C" w:rsidRDefault="00E40D0C" w:rsidP="00E40D0C">
            <w:pPr>
              <w:spacing w:after="0" w:line="240" w:lineRule="auto"/>
              <w:jc w:val="both"/>
              <w:rPr>
                <w:rFonts w:ascii="Times New Roman" w:eastAsia="Times New Roman" w:hAnsi="Times New Roman" w:cs="Times New Roman"/>
                <w:color w:val="008000"/>
                <w:sz w:val="24"/>
                <w:szCs w:val="24"/>
              </w:rPr>
            </w:pPr>
            <w:r w:rsidRPr="00E40D0C">
              <w:rPr>
                <w:rFonts w:ascii="Times New Roman" w:eastAsia="Times New Roman" w:hAnsi="Times New Roman" w:cs="Times New Roman"/>
                <w:color w:val="FFFFFF"/>
                <w:sz w:val="24"/>
                <w:szCs w:val="24"/>
              </w:rPr>
              <w:t xml:space="preserve">Next </w:t>
            </w:r>
            <w:proofErr w:type="spellStart"/>
            <w:r w:rsidRPr="00E40D0C">
              <w:rPr>
                <w:rFonts w:ascii="Times New Roman" w:eastAsia="Times New Roman" w:hAnsi="Times New Roman" w:cs="Times New Roman"/>
                <w:color w:val="FFFFFF"/>
                <w:sz w:val="24"/>
                <w:szCs w:val="24"/>
              </w:rPr>
              <w:t>Topic</w:t>
            </w:r>
            <w:r w:rsidRPr="00E40D0C">
              <w:rPr>
                <w:rFonts w:ascii="Segoe UI" w:eastAsia="Times New Roman" w:hAnsi="Segoe UI" w:cs="Segoe UI"/>
                <w:color w:val="333333"/>
                <w:sz w:val="24"/>
                <w:szCs w:val="24"/>
              </w:rPr>
              <w:fldChar w:fldCharType="begin"/>
            </w:r>
            <w:r w:rsidRPr="00E40D0C">
              <w:rPr>
                <w:rFonts w:ascii="Segoe UI" w:eastAsia="Times New Roman" w:hAnsi="Segoe UI" w:cs="Segoe UI"/>
                <w:color w:val="333333"/>
                <w:sz w:val="24"/>
                <w:szCs w:val="24"/>
              </w:rPr>
              <w:instrText xml:space="preserve"> HYPERLINK "https://www.javatpoint.com/jquery-tutorial" </w:instrText>
            </w:r>
            <w:r w:rsidRPr="00E40D0C">
              <w:rPr>
                <w:rFonts w:ascii="Segoe UI" w:eastAsia="Times New Roman" w:hAnsi="Segoe UI" w:cs="Segoe UI"/>
                <w:color w:val="333333"/>
                <w:sz w:val="24"/>
                <w:szCs w:val="24"/>
              </w:rPr>
              <w:fldChar w:fldCharType="separate"/>
            </w:r>
            <w:r w:rsidRPr="00E40D0C">
              <w:rPr>
                <w:rFonts w:ascii="Segoe UI" w:eastAsia="Times New Roman" w:hAnsi="Segoe UI" w:cs="Segoe UI"/>
                <w:color w:val="008000"/>
                <w:sz w:val="24"/>
                <w:szCs w:val="24"/>
                <w:u w:val="single"/>
              </w:rPr>
              <w:t>jQuery</w:t>
            </w:r>
            <w:proofErr w:type="spellEnd"/>
            <w:r w:rsidRPr="00E40D0C">
              <w:rPr>
                <w:rFonts w:ascii="Segoe UI" w:eastAsia="Times New Roman" w:hAnsi="Segoe UI" w:cs="Segoe UI"/>
                <w:color w:val="008000"/>
                <w:sz w:val="24"/>
                <w:szCs w:val="24"/>
                <w:u w:val="single"/>
              </w:rPr>
              <w:t xml:space="preserve"> Tutorial</w:t>
            </w:r>
          </w:p>
          <w:p w:rsidR="00E40D0C" w:rsidRPr="00E40D0C" w:rsidRDefault="00E40D0C" w:rsidP="00E40D0C">
            <w:pPr>
              <w:spacing w:after="0" w:line="240" w:lineRule="auto"/>
              <w:jc w:val="both"/>
              <w:rPr>
                <w:rFonts w:ascii="Times New Roman" w:eastAsia="Times New Roman" w:hAnsi="Times New Roman" w:cs="Times New Roman"/>
                <w:color w:val="333333"/>
                <w:sz w:val="24"/>
                <w:szCs w:val="24"/>
              </w:rPr>
            </w:pPr>
            <w:r w:rsidRPr="00E40D0C">
              <w:rPr>
                <w:rFonts w:ascii="Segoe UI" w:eastAsia="Times New Roman" w:hAnsi="Segoe UI" w:cs="Segoe UI"/>
                <w:color w:val="333333"/>
                <w:sz w:val="24"/>
                <w:szCs w:val="24"/>
              </w:rPr>
              <w:fldChar w:fldCharType="end"/>
            </w:r>
          </w:p>
          <w:p w:rsidR="00E40D0C" w:rsidRPr="00E40D0C" w:rsidRDefault="00E40D0C" w:rsidP="00E40D0C">
            <w:pPr>
              <w:spacing w:after="240" w:line="240" w:lineRule="auto"/>
              <w:jc w:val="both"/>
              <w:rPr>
                <w:rFonts w:ascii="Segoe UI" w:eastAsia="Times New Roman" w:hAnsi="Segoe UI" w:cs="Segoe UI"/>
                <w:color w:val="333333"/>
                <w:sz w:val="24"/>
                <w:szCs w:val="24"/>
              </w:rPr>
            </w:pPr>
          </w:p>
          <w:p w:rsidR="00E40D0C" w:rsidRPr="00E40D0C" w:rsidRDefault="00E40D0C" w:rsidP="00E40D0C">
            <w:pPr>
              <w:spacing w:after="0" w:line="240" w:lineRule="auto"/>
              <w:jc w:val="both"/>
              <w:rPr>
                <w:rFonts w:ascii="Times New Roman" w:eastAsia="Times New Roman" w:hAnsi="Times New Roman" w:cs="Times New Roman"/>
                <w:color w:val="FFFFFF"/>
                <w:sz w:val="26"/>
                <w:szCs w:val="26"/>
                <w:shd w:val="clear" w:color="auto" w:fill="8BC34A"/>
              </w:rPr>
            </w:pPr>
            <w:r w:rsidRPr="00E40D0C">
              <w:rPr>
                <w:rFonts w:ascii="Segoe UI" w:eastAsia="Times New Roman" w:hAnsi="Segoe UI" w:cs="Segoe UI"/>
                <w:color w:val="333333"/>
                <w:sz w:val="24"/>
                <w:szCs w:val="24"/>
              </w:rPr>
              <w:fldChar w:fldCharType="begin"/>
            </w:r>
            <w:r w:rsidRPr="00E40D0C">
              <w:rPr>
                <w:rFonts w:ascii="Segoe UI" w:eastAsia="Times New Roman" w:hAnsi="Segoe UI" w:cs="Segoe UI"/>
                <w:color w:val="333333"/>
                <w:sz w:val="24"/>
                <w:szCs w:val="24"/>
              </w:rPr>
              <w:instrText xml:space="preserve"> HYPERLINK "https://www.javatpoint.com/jquery-tutorial" </w:instrText>
            </w:r>
            <w:r w:rsidRPr="00E40D0C">
              <w:rPr>
                <w:rFonts w:ascii="Segoe UI" w:eastAsia="Times New Roman" w:hAnsi="Segoe UI" w:cs="Segoe UI"/>
                <w:color w:val="333333"/>
                <w:sz w:val="24"/>
                <w:szCs w:val="24"/>
              </w:rPr>
              <w:fldChar w:fldCharType="separate"/>
            </w:r>
            <w:r w:rsidRPr="00E40D0C">
              <w:rPr>
                <w:rFonts w:ascii="Times New Roman" w:eastAsia="Times New Roman" w:hAnsi="Times New Roman" w:cs="Times New Roman"/>
                <w:color w:val="FFFFFF"/>
                <w:sz w:val="26"/>
                <w:u w:val="single"/>
              </w:rPr>
              <w:t xml:space="preserve">← </w:t>
            </w:r>
            <w:proofErr w:type="spellStart"/>
            <w:r w:rsidRPr="00E40D0C">
              <w:rPr>
                <w:rFonts w:ascii="Times New Roman" w:eastAsia="Times New Roman" w:hAnsi="Times New Roman" w:cs="Times New Roman"/>
                <w:color w:val="FFFFFF"/>
                <w:sz w:val="26"/>
                <w:u w:val="single"/>
              </w:rPr>
              <w:t>Prev</w:t>
            </w:r>
            <w:proofErr w:type="spellEnd"/>
          </w:p>
          <w:p w:rsidR="00E40D0C" w:rsidRPr="00E40D0C" w:rsidRDefault="00E40D0C" w:rsidP="00E40D0C">
            <w:pPr>
              <w:spacing w:after="0" w:line="240" w:lineRule="auto"/>
              <w:jc w:val="both"/>
              <w:rPr>
                <w:rFonts w:ascii="Times New Roman" w:eastAsia="Times New Roman" w:hAnsi="Times New Roman" w:cs="Times New Roman"/>
                <w:color w:val="FFFFFF"/>
                <w:sz w:val="26"/>
                <w:u w:val="single"/>
              </w:rPr>
            </w:pPr>
            <w:r w:rsidRPr="00E40D0C">
              <w:rPr>
                <w:rFonts w:ascii="Segoe UI" w:eastAsia="Times New Roman" w:hAnsi="Segoe UI" w:cs="Segoe UI"/>
                <w:color w:val="333333"/>
                <w:sz w:val="24"/>
                <w:szCs w:val="24"/>
              </w:rPr>
              <w:fldChar w:fldCharType="end"/>
            </w:r>
            <w:r w:rsidRPr="00E40D0C">
              <w:rPr>
                <w:rFonts w:ascii="Segoe UI" w:eastAsia="Times New Roman" w:hAnsi="Segoe UI" w:cs="Segoe UI"/>
                <w:color w:val="333333"/>
                <w:sz w:val="24"/>
                <w:szCs w:val="24"/>
              </w:rPr>
              <w:fldChar w:fldCharType="begin"/>
            </w:r>
            <w:r w:rsidRPr="00E40D0C">
              <w:rPr>
                <w:rFonts w:ascii="Segoe UI" w:eastAsia="Times New Roman" w:hAnsi="Segoe UI" w:cs="Segoe UI"/>
                <w:color w:val="333333"/>
                <w:sz w:val="24"/>
                <w:szCs w:val="24"/>
              </w:rPr>
              <w:instrText xml:space="preserve"> HYPERLINK "https://www.javatpoint.com/jquery-tutorial" </w:instrText>
            </w:r>
            <w:r w:rsidRPr="00E40D0C">
              <w:rPr>
                <w:rFonts w:ascii="Segoe UI" w:eastAsia="Times New Roman" w:hAnsi="Segoe UI" w:cs="Segoe UI"/>
                <w:color w:val="333333"/>
                <w:sz w:val="24"/>
                <w:szCs w:val="24"/>
              </w:rPr>
              <w:fldChar w:fldCharType="separate"/>
            </w:r>
            <w:r w:rsidRPr="00E40D0C">
              <w:rPr>
                <w:rFonts w:ascii="Times New Roman" w:eastAsia="Times New Roman" w:hAnsi="Times New Roman" w:cs="Times New Roman"/>
                <w:color w:val="FFFFFF"/>
                <w:sz w:val="26"/>
                <w:u w:val="single"/>
              </w:rPr>
              <w:t>Next →</w:t>
            </w:r>
          </w:p>
          <w:p w:rsidR="00E40D0C" w:rsidRPr="00E40D0C" w:rsidRDefault="00E40D0C" w:rsidP="00E40D0C">
            <w:pPr>
              <w:spacing w:after="0" w:line="240" w:lineRule="auto"/>
              <w:jc w:val="both"/>
              <w:rPr>
                <w:rFonts w:ascii="Segoe UI" w:eastAsia="Times New Roman" w:hAnsi="Segoe UI" w:cs="Segoe UI"/>
                <w:color w:val="333333"/>
                <w:sz w:val="24"/>
                <w:szCs w:val="24"/>
              </w:rPr>
            </w:pPr>
            <w:r w:rsidRPr="00E40D0C">
              <w:rPr>
                <w:rFonts w:ascii="Segoe UI" w:eastAsia="Times New Roman" w:hAnsi="Segoe UI" w:cs="Segoe UI"/>
                <w:color w:val="333333"/>
                <w:sz w:val="24"/>
                <w:szCs w:val="24"/>
              </w:rPr>
              <w:fldChar w:fldCharType="end"/>
            </w:r>
          </w:p>
          <w:p w:rsidR="00E40D0C" w:rsidRPr="00E40D0C" w:rsidRDefault="00E40D0C" w:rsidP="00E40D0C">
            <w:pPr>
              <w:spacing w:after="240" w:line="240" w:lineRule="auto"/>
              <w:jc w:val="both"/>
              <w:rPr>
                <w:rFonts w:ascii="Segoe UI" w:eastAsia="Times New Roman" w:hAnsi="Segoe UI" w:cs="Segoe UI"/>
                <w:color w:val="333333"/>
                <w:sz w:val="24"/>
                <w:szCs w:val="24"/>
              </w:rPr>
            </w:pPr>
          </w:p>
        </w:tc>
      </w:tr>
    </w:tbl>
    <w:p w:rsidR="00E40D0C" w:rsidRPr="00E40D0C" w:rsidRDefault="00E40D0C" w:rsidP="00E40D0C">
      <w:pPr>
        <w:shd w:val="clear" w:color="auto" w:fill="FFFFFF"/>
        <w:spacing w:after="0" w:line="240" w:lineRule="auto"/>
        <w:rPr>
          <w:rFonts w:ascii="Times New Roman" w:eastAsia="Times New Roman" w:hAnsi="Times New Roman" w:cs="Times New Roman"/>
          <w:sz w:val="24"/>
          <w:szCs w:val="24"/>
        </w:rPr>
      </w:pPr>
      <w:r w:rsidRPr="00E40D0C">
        <w:rPr>
          <w:rFonts w:ascii="Times New Roman" w:eastAsia="Times New Roman" w:hAnsi="Times New Roman" w:cs="Times New Roman"/>
          <w:sz w:val="24"/>
          <w:szCs w:val="24"/>
        </w:rPr>
        <w:lastRenderedPageBreak/>
        <w:pict>
          <v:rect id="_x0000_i1075" style="width:0;height:9pt" o:hralign="center" o:hrstd="t" o:hrnoshade="t" o:hr="t" fillcolor="#d4d4d4" stroked="f"/>
        </w:pict>
      </w:r>
    </w:p>
    <w:p w:rsidR="00E40D0C" w:rsidRPr="00E40D0C" w:rsidRDefault="00E40D0C" w:rsidP="00E40D0C">
      <w:pPr>
        <w:shd w:val="clear" w:color="auto" w:fill="FFFFFF"/>
        <w:spacing w:after="0" w:line="240" w:lineRule="auto"/>
        <w:rPr>
          <w:rFonts w:ascii="Helvetica" w:eastAsia="Times New Roman" w:hAnsi="Helvetica" w:cs="Helvetica"/>
          <w:color w:val="008000"/>
          <w:sz w:val="33"/>
          <w:szCs w:val="33"/>
        </w:rPr>
      </w:pPr>
      <w:r>
        <w:rPr>
          <w:rFonts w:ascii="Times New Roman" w:eastAsia="Times New Roman" w:hAnsi="Times New Roman" w:cs="Times New Roman"/>
          <w:noProof/>
          <w:sz w:val="24"/>
          <w:szCs w:val="24"/>
        </w:rPr>
        <w:drawing>
          <wp:inline distT="0" distB="0" distL="0" distR="0">
            <wp:extent cx="304800" cy="304800"/>
            <wp:effectExtent l="19050" t="0" r="0" b="0"/>
            <wp:docPr id="52" name="Picture 52"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outube"/>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E40D0C">
        <w:rPr>
          <w:rFonts w:ascii="Times New Roman" w:eastAsia="Times New Roman" w:hAnsi="Times New Roman" w:cs="Times New Roman"/>
          <w:sz w:val="24"/>
          <w:szCs w:val="24"/>
        </w:rPr>
        <w:t> </w:t>
      </w:r>
      <w:r w:rsidRPr="00E40D0C">
        <w:rPr>
          <w:rFonts w:ascii="Helvetica" w:eastAsia="Times New Roman" w:hAnsi="Helvetica" w:cs="Helvetica"/>
          <w:color w:val="610B4B"/>
          <w:sz w:val="33"/>
        </w:rPr>
        <w:t xml:space="preserve">For Videos Join Our </w:t>
      </w:r>
      <w:proofErr w:type="spellStart"/>
      <w:r w:rsidRPr="00E40D0C">
        <w:rPr>
          <w:rFonts w:ascii="Helvetica" w:eastAsia="Times New Roman" w:hAnsi="Helvetica" w:cs="Helvetica"/>
          <w:color w:val="610B4B"/>
          <w:sz w:val="33"/>
        </w:rPr>
        <w:t>Youtube</w:t>
      </w:r>
      <w:proofErr w:type="spellEnd"/>
      <w:r w:rsidRPr="00E40D0C">
        <w:rPr>
          <w:rFonts w:ascii="Helvetica" w:eastAsia="Times New Roman" w:hAnsi="Helvetica" w:cs="Helvetica"/>
          <w:color w:val="610B4B"/>
          <w:sz w:val="33"/>
        </w:rPr>
        <w:t xml:space="preserve"> Channel: </w:t>
      </w:r>
      <w:r w:rsidRPr="00E40D0C">
        <w:rPr>
          <w:rFonts w:ascii="Helvetica" w:eastAsia="Times New Roman" w:hAnsi="Helvetica" w:cs="Helvetica"/>
          <w:color w:val="610B4B"/>
          <w:sz w:val="33"/>
        </w:rPr>
        <w:fldChar w:fldCharType="begin"/>
      </w:r>
      <w:r w:rsidRPr="00E40D0C">
        <w:rPr>
          <w:rFonts w:ascii="Helvetica" w:eastAsia="Times New Roman" w:hAnsi="Helvetica" w:cs="Helvetica"/>
          <w:color w:val="610B4B"/>
          <w:sz w:val="33"/>
        </w:rPr>
        <w:instrText xml:space="preserve"> HYPERLINK "https://bit.ly/2FOeX6S" \t "_blank" </w:instrText>
      </w:r>
      <w:r w:rsidRPr="00E40D0C">
        <w:rPr>
          <w:rFonts w:ascii="Helvetica" w:eastAsia="Times New Roman" w:hAnsi="Helvetica" w:cs="Helvetica"/>
          <w:color w:val="610B4B"/>
          <w:sz w:val="33"/>
        </w:rPr>
        <w:fldChar w:fldCharType="separate"/>
      </w:r>
      <w:r w:rsidRPr="00E40D0C">
        <w:rPr>
          <w:rFonts w:ascii="Helvetica" w:eastAsia="Times New Roman" w:hAnsi="Helvetica" w:cs="Helvetica"/>
          <w:color w:val="008000"/>
          <w:sz w:val="33"/>
          <w:u w:val="single"/>
        </w:rPr>
        <w:t>Join Now</w:t>
      </w:r>
    </w:p>
    <w:p w:rsidR="00E40D0C" w:rsidRPr="00E40D0C" w:rsidRDefault="00E40D0C" w:rsidP="00E40D0C">
      <w:pPr>
        <w:shd w:val="clear" w:color="auto" w:fill="FFFFFF"/>
        <w:spacing w:after="0" w:line="240" w:lineRule="auto"/>
        <w:rPr>
          <w:rFonts w:ascii="Times New Roman" w:eastAsia="Times New Roman" w:hAnsi="Times New Roman" w:cs="Times New Roman"/>
          <w:sz w:val="24"/>
          <w:szCs w:val="24"/>
        </w:rPr>
      </w:pPr>
      <w:r w:rsidRPr="00E40D0C">
        <w:rPr>
          <w:rFonts w:ascii="Helvetica" w:eastAsia="Times New Roman" w:hAnsi="Helvetica" w:cs="Helvetica"/>
          <w:color w:val="610B4B"/>
          <w:sz w:val="33"/>
        </w:rPr>
        <w:lastRenderedPageBreak/>
        <w:fldChar w:fldCharType="end"/>
      </w:r>
    </w:p>
    <w:p w:rsidR="00E40D0C" w:rsidRPr="00E40D0C" w:rsidRDefault="00E40D0C" w:rsidP="00E40D0C">
      <w:pPr>
        <w:shd w:val="clear" w:color="auto" w:fill="FFFFFF"/>
        <w:spacing w:after="0" w:line="240" w:lineRule="auto"/>
        <w:rPr>
          <w:rFonts w:ascii="Times New Roman" w:eastAsia="Times New Roman" w:hAnsi="Times New Roman" w:cs="Times New Roman"/>
          <w:sz w:val="24"/>
          <w:szCs w:val="24"/>
        </w:rPr>
      </w:pPr>
      <w:r w:rsidRPr="00E40D0C">
        <w:rPr>
          <w:rFonts w:ascii="Times New Roman" w:eastAsia="Times New Roman" w:hAnsi="Times New Roman" w:cs="Times New Roman"/>
          <w:sz w:val="24"/>
          <w:szCs w:val="24"/>
        </w:rPr>
        <w:pict>
          <v:rect id="_x0000_i1076" style="width:0;height:9pt" o:hralign="center" o:hrstd="t" o:hrnoshade="t" o:hr="t" fillcolor="#d4d4d4" stroked="f"/>
        </w:pict>
      </w:r>
    </w:p>
    <w:p w:rsidR="00E40D0C" w:rsidRPr="00E40D0C" w:rsidRDefault="00E40D0C" w:rsidP="00E40D0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40D0C">
        <w:rPr>
          <w:rFonts w:ascii="Helvetica" w:eastAsia="Times New Roman" w:hAnsi="Helvetica" w:cs="Helvetica"/>
          <w:color w:val="610B4B"/>
          <w:sz w:val="32"/>
          <w:szCs w:val="32"/>
        </w:rPr>
        <w:t>Feedback</w:t>
      </w:r>
    </w:p>
    <w:p w:rsidR="00E40D0C" w:rsidRPr="00E40D0C" w:rsidRDefault="00E40D0C" w:rsidP="00E40D0C">
      <w:pPr>
        <w:numPr>
          <w:ilvl w:val="0"/>
          <w:numId w:val="51"/>
        </w:numPr>
        <w:shd w:val="clear" w:color="auto" w:fill="FFFFFF"/>
        <w:spacing w:before="100" w:beforeAutospacing="1" w:after="100" w:afterAutospacing="1" w:line="360" w:lineRule="atLeast"/>
        <w:ind w:left="870"/>
        <w:rPr>
          <w:rFonts w:ascii="Times New Roman" w:eastAsia="Times New Roman" w:hAnsi="Times New Roman" w:cs="Times New Roman"/>
          <w:sz w:val="24"/>
          <w:szCs w:val="24"/>
        </w:rPr>
      </w:pPr>
      <w:r w:rsidRPr="00E40D0C">
        <w:rPr>
          <w:rFonts w:ascii="Times New Roman" w:eastAsia="Times New Roman" w:hAnsi="Times New Roman" w:cs="Times New Roman"/>
          <w:sz w:val="24"/>
          <w:szCs w:val="24"/>
        </w:rPr>
        <w:t>Send your Feedback to feedback@javatpoint.com</w:t>
      </w:r>
    </w:p>
    <w:p w:rsidR="00E40D0C" w:rsidRPr="00E40D0C" w:rsidRDefault="00E40D0C" w:rsidP="00E40D0C">
      <w:pPr>
        <w:shd w:val="clear" w:color="auto" w:fill="FFFFFF"/>
        <w:spacing w:after="0" w:line="240" w:lineRule="auto"/>
        <w:rPr>
          <w:rFonts w:ascii="Times New Roman" w:eastAsia="Times New Roman" w:hAnsi="Times New Roman" w:cs="Times New Roman"/>
          <w:sz w:val="24"/>
          <w:szCs w:val="24"/>
        </w:rPr>
      </w:pPr>
      <w:r w:rsidRPr="00E40D0C">
        <w:rPr>
          <w:rFonts w:ascii="Times New Roman" w:eastAsia="Times New Roman" w:hAnsi="Times New Roman" w:cs="Times New Roman"/>
          <w:sz w:val="24"/>
          <w:szCs w:val="24"/>
        </w:rPr>
        <w:pict>
          <v:rect id="_x0000_i1077" style="width:0;height:9pt" o:hralign="center" o:hrstd="t" o:hrnoshade="t" o:hr="t" fillcolor="#d4d4d4" stroked="f"/>
        </w:pict>
      </w:r>
    </w:p>
    <w:p w:rsidR="00E40D0C" w:rsidRPr="00E40D0C" w:rsidRDefault="00E40D0C" w:rsidP="00E40D0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40D0C">
        <w:rPr>
          <w:rFonts w:ascii="Helvetica" w:eastAsia="Times New Roman" w:hAnsi="Helvetica" w:cs="Helvetica"/>
          <w:color w:val="610B38"/>
          <w:sz w:val="38"/>
          <w:szCs w:val="38"/>
        </w:rPr>
        <w:t>Help Others, Please Share</w:t>
      </w:r>
    </w:p>
    <w:p w:rsidR="00E40D0C" w:rsidRPr="00E40D0C" w:rsidRDefault="00E40D0C" w:rsidP="00E40D0C">
      <w:pPr>
        <w:shd w:val="clear" w:color="auto" w:fill="FFFFFF"/>
        <w:spacing w:after="0" w:line="240" w:lineRule="auto"/>
        <w:rPr>
          <w:rFonts w:ascii="Times New Roman" w:eastAsia="Times New Roman" w:hAnsi="Times New Roman" w:cs="Times New Roman"/>
          <w:color w:val="008000"/>
          <w:sz w:val="24"/>
          <w:szCs w:val="24"/>
        </w:rPr>
      </w:pP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"https://www.facebook.com/sharer.php?u=https://www.javatpoint.com/jquery-mcq" \o "Facebook" \t "_blank" </w:instrText>
      </w:r>
      <w:r w:rsidRPr="00E40D0C">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8000"/>
          <w:sz w:val="24"/>
          <w:szCs w:val="24"/>
        </w:rPr>
        <w:drawing>
          <wp:inline distT="0" distB="0" distL="0" distR="0">
            <wp:extent cx="304800" cy="304800"/>
            <wp:effectExtent l="19050" t="0" r="0" b="0"/>
            <wp:docPr id="55" name="Picture 55" descr="facebook">
              <a:hlinkClick xmlns:a="http://schemas.openxmlformats.org/drawingml/2006/main" r:id="rId6" tgtFrame="&quot;_blank&quot;"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cebook">
                      <a:hlinkClick r:id="rId6" tgtFrame="&quot;_blank&quot;" tooltip="&quot;Facebook&quot;"/>
                    </pic:cNvPr>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0" w:line="240" w:lineRule="auto"/>
        <w:rPr>
          <w:rFonts w:ascii="Times New Roman" w:eastAsia="Times New Roman" w:hAnsi="Times New Roman" w:cs="Times New Roman"/>
          <w:color w:val="008000"/>
          <w:sz w:val="24"/>
          <w:szCs w:val="24"/>
          <w:u w:val="single"/>
        </w:rPr>
      </w:pPr>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"https://twitter.com/share?url=https://www.javatpoint.com/jquery-mcq" \o "Twitter" \t "_blank" </w:instrText>
      </w:r>
      <w:r w:rsidRPr="00E40D0C">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8000"/>
          <w:sz w:val="24"/>
          <w:szCs w:val="24"/>
        </w:rPr>
        <w:drawing>
          <wp:inline distT="0" distB="0" distL="0" distR="0">
            <wp:extent cx="304800" cy="304800"/>
            <wp:effectExtent l="19050" t="0" r="0" b="0"/>
            <wp:docPr id="56" name="Picture 56" descr="twitter">
              <a:hlinkClick xmlns:a="http://schemas.openxmlformats.org/drawingml/2006/main" r:id="rId8" tgtFrame="&quot;_blank&quot;"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witter">
                      <a:hlinkClick r:id="rId8" tgtFrame="&quot;_blank&quot;" tooltip="&quot;Twitter&quot;"/>
                    </pic:cNvPr>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0" w:line="240" w:lineRule="auto"/>
        <w:rPr>
          <w:rFonts w:ascii="Times New Roman" w:eastAsia="Times New Roman" w:hAnsi="Times New Roman" w:cs="Times New Roman"/>
          <w:color w:val="008000"/>
          <w:sz w:val="24"/>
          <w:szCs w:val="24"/>
          <w:u w:val="single"/>
        </w:rPr>
      </w:pPr>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"https://www.pinterest.com/pin/create/button/?url=https://www.javatpoint.com/jquery-mcq" \o "Pinterest" \t "_blank" </w:instrText>
      </w:r>
      <w:r w:rsidRPr="00E40D0C">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8000"/>
          <w:sz w:val="24"/>
          <w:szCs w:val="24"/>
        </w:rPr>
        <w:drawing>
          <wp:inline distT="0" distB="0" distL="0" distR="0">
            <wp:extent cx="304800" cy="304800"/>
            <wp:effectExtent l="19050" t="0" r="0" b="0"/>
            <wp:docPr id="57" name="Picture 57" descr="pinterest">
              <a:hlinkClick xmlns:a="http://schemas.openxmlformats.org/drawingml/2006/main" r:id="rId10" tgtFrame="&quot;_blank&quot;" tooltip="&quot;Pintere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nterest">
                      <a:hlinkClick r:id="rId10" tgtFrame="&quot;_blank&quot;" tooltip="&quot;Pinterest&quot;"/>
                    </pic:cNvPr>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0" w:line="240" w:lineRule="auto"/>
        <w:rPr>
          <w:ins w:id="0" w:author="Unknown"/>
          <w:rFonts w:ascii="Times New Roman" w:eastAsia="Times New Roman" w:hAnsi="Times New Roman" w:cs="Times New Roman"/>
          <w:sz w:val="24"/>
          <w:szCs w:val="24"/>
        </w:rPr>
      </w:pPr>
      <w:ins w:id="1" w:author="Unknown">
        <w:r w:rsidRPr="00E40D0C">
          <w:rPr>
            <w:rFonts w:ascii="Times New Roman" w:eastAsia="Times New Roman" w:hAnsi="Times New Roman" w:cs="Times New Roman"/>
            <w:sz w:val="24"/>
            <w:szCs w:val="24"/>
          </w:rPr>
          <w:fldChar w:fldCharType="end"/>
        </w:r>
      </w:ins>
    </w:p>
    <w:p w:rsidR="00E40D0C" w:rsidRPr="00E40D0C" w:rsidRDefault="00E40D0C" w:rsidP="00E40D0C">
      <w:pPr>
        <w:shd w:val="clear" w:color="auto" w:fill="FFFFFF"/>
        <w:spacing w:after="0" w:line="240" w:lineRule="auto"/>
        <w:rPr>
          <w:ins w:id="2" w:author="Unknown"/>
          <w:rFonts w:ascii="Times New Roman" w:eastAsia="Times New Roman" w:hAnsi="Times New Roman" w:cs="Times New Roman"/>
          <w:sz w:val="24"/>
          <w:szCs w:val="24"/>
        </w:rPr>
      </w:pPr>
      <w:ins w:id="3" w:author="Unknown">
        <w:r w:rsidRPr="00E40D0C">
          <w:rPr>
            <w:rFonts w:ascii="Times New Roman" w:eastAsia="Times New Roman" w:hAnsi="Times New Roman" w:cs="Times New Roman"/>
            <w:sz w:val="24"/>
            <w:szCs w:val="24"/>
          </w:rPr>
          <w:pict>
            <v:rect id="_x0000_i1078" style="width:0;height:9pt" o:hralign="center" o:hrstd="t" o:hrnoshade="t" o:hr="t" fillcolor="#d4d4d4" stroked="f"/>
          </w:pict>
        </w:r>
      </w:ins>
    </w:p>
    <w:p w:rsidR="00E40D0C" w:rsidRPr="00E40D0C" w:rsidRDefault="00E40D0C" w:rsidP="00E40D0C">
      <w:pPr>
        <w:shd w:val="clear" w:color="auto" w:fill="FFFFFF"/>
        <w:spacing w:before="100" w:beforeAutospacing="1" w:after="100" w:afterAutospacing="1" w:line="312" w:lineRule="atLeast"/>
        <w:outlineLvl w:val="1"/>
        <w:rPr>
          <w:ins w:id="4" w:author="Unknown"/>
          <w:rFonts w:ascii="Helvetica" w:eastAsia="Times New Roman" w:hAnsi="Helvetica" w:cs="Helvetica"/>
          <w:color w:val="610B4B"/>
          <w:sz w:val="32"/>
          <w:szCs w:val="32"/>
        </w:rPr>
      </w:pPr>
      <w:ins w:id="5" w:author="Unknown">
        <w:r w:rsidRPr="00E40D0C">
          <w:rPr>
            <w:rFonts w:ascii="Helvetica" w:eastAsia="Times New Roman" w:hAnsi="Helvetica" w:cs="Helvetica"/>
            <w:color w:val="610B4B"/>
            <w:sz w:val="32"/>
            <w:szCs w:val="32"/>
          </w:rPr>
          <w:t>Learn Latest Tutorials</w:t>
        </w:r>
      </w:ins>
    </w:p>
    <w:p w:rsidR="00E40D0C" w:rsidRPr="00E40D0C" w:rsidRDefault="00E40D0C" w:rsidP="00E40D0C">
      <w:pPr>
        <w:shd w:val="clear" w:color="auto" w:fill="FFFFFF"/>
        <w:spacing w:after="0" w:line="240" w:lineRule="auto"/>
        <w:rPr>
          <w:ins w:id="6" w:author="Unknown"/>
          <w:rFonts w:ascii="Times New Roman" w:eastAsia="Times New Roman" w:hAnsi="Times New Roman" w:cs="Times New Roman"/>
          <w:color w:val="008000"/>
          <w:sz w:val="24"/>
          <w:szCs w:val="24"/>
        </w:rPr>
      </w:pPr>
      <w:ins w:id="7" w:author="Unknown">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"https://www.javatpoint.com/splunk"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8"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59" name="Picture 59" descr="Splunk tutori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plunk tutorial">
                      <a:hlinkClick r:id="rId12"/>
                    </pic:cNvPr>
                    <pic:cNvPicPr>
                      <a:picLocks noChangeAspect="1" noChangeArrowheads="1"/>
                    </pic:cNvPicPr>
                  </pic:nvPicPr>
                  <pic:blipFill>
                    <a:blip r:embed="rId13"/>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9" w:author="Unknown"/>
          <w:rFonts w:ascii="Times New Roman" w:eastAsia="Times New Roman" w:hAnsi="Times New Roman" w:cs="Times New Roman"/>
          <w:color w:val="008000"/>
        </w:rPr>
      </w:pPr>
      <w:proofErr w:type="spellStart"/>
      <w:ins w:id="10" w:author="Unknown">
        <w:r w:rsidRPr="00E40D0C">
          <w:rPr>
            <w:rFonts w:ascii="Times New Roman" w:eastAsia="Times New Roman" w:hAnsi="Times New Roman" w:cs="Times New Roman"/>
            <w:color w:val="008000"/>
          </w:rPr>
          <w:t>Splunk</w:t>
        </w:r>
        <w:proofErr w:type="spellEnd"/>
      </w:ins>
    </w:p>
    <w:p w:rsidR="00E40D0C" w:rsidRPr="00E40D0C" w:rsidRDefault="00E40D0C" w:rsidP="00E40D0C">
      <w:pPr>
        <w:shd w:val="clear" w:color="auto" w:fill="FFFFFF"/>
        <w:spacing w:after="0" w:line="240" w:lineRule="auto"/>
        <w:rPr>
          <w:ins w:id="11" w:author="Unknown"/>
          <w:rFonts w:ascii="Times New Roman" w:eastAsia="Times New Roman" w:hAnsi="Times New Roman" w:cs="Times New Roman"/>
          <w:color w:val="008000"/>
          <w:sz w:val="24"/>
          <w:szCs w:val="24"/>
        </w:rPr>
      </w:pPr>
      <w:ins w:id="12"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"https://www.javatpoint.com/spss"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3"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60" name="Picture 60" descr="SPSS tutori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PSS tutorial">
                      <a:hlinkClick r:id="rId14"/>
                    </pic:cNvPr>
                    <pic:cNvPicPr>
                      <a:picLocks noChangeAspect="1" noChangeArrowheads="1"/>
                    </pic:cNvPicPr>
                  </pic:nvPicPr>
                  <pic:blipFill>
                    <a:blip r:embed="rId15"/>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14" w:author="Unknown"/>
          <w:rFonts w:ascii="Times New Roman" w:eastAsia="Times New Roman" w:hAnsi="Times New Roman" w:cs="Times New Roman"/>
          <w:color w:val="008000"/>
        </w:rPr>
      </w:pPr>
      <w:ins w:id="15" w:author="Unknown">
        <w:r w:rsidRPr="00E40D0C">
          <w:rPr>
            <w:rFonts w:ascii="Times New Roman" w:eastAsia="Times New Roman" w:hAnsi="Times New Roman" w:cs="Times New Roman"/>
            <w:color w:val="008000"/>
          </w:rPr>
          <w:t>SPSS</w:t>
        </w:r>
      </w:ins>
    </w:p>
    <w:p w:rsidR="00E40D0C" w:rsidRPr="00E40D0C" w:rsidRDefault="00E40D0C" w:rsidP="00E40D0C">
      <w:pPr>
        <w:shd w:val="clear" w:color="auto" w:fill="FFFFFF"/>
        <w:spacing w:after="0" w:line="240" w:lineRule="auto"/>
        <w:rPr>
          <w:ins w:id="16" w:author="Unknown"/>
          <w:rFonts w:ascii="Times New Roman" w:eastAsia="Times New Roman" w:hAnsi="Times New Roman" w:cs="Times New Roman"/>
          <w:color w:val="008000"/>
          <w:sz w:val="24"/>
          <w:szCs w:val="24"/>
        </w:rPr>
      </w:pPr>
      <w:ins w:id="17"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"https://www.javatpoint.com/swagger"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8"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61" name="Picture 61" descr="Swagger tutori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wagger tutorial">
                      <a:hlinkClick r:id="rId16"/>
                    </pic:cNvPr>
                    <pic:cNvPicPr>
                      <a:picLocks noChangeAspect="1" noChangeArrowheads="1"/>
                    </pic:cNvPicPr>
                  </pic:nvPicPr>
                  <pic:blipFill>
                    <a:blip r:embed="rId17"/>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19" w:author="Unknown"/>
          <w:rFonts w:ascii="Times New Roman" w:eastAsia="Times New Roman" w:hAnsi="Times New Roman" w:cs="Times New Roman"/>
          <w:color w:val="008000"/>
        </w:rPr>
      </w:pPr>
      <w:ins w:id="20" w:author="Unknown">
        <w:r w:rsidRPr="00E40D0C">
          <w:rPr>
            <w:rFonts w:ascii="Times New Roman" w:eastAsia="Times New Roman" w:hAnsi="Times New Roman" w:cs="Times New Roman"/>
            <w:color w:val="008000"/>
          </w:rPr>
          <w:t>Swagger</w:t>
        </w:r>
      </w:ins>
    </w:p>
    <w:p w:rsidR="00E40D0C" w:rsidRPr="00E40D0C" w:rsidRDefault="00E40D0C" w:rsidP="00E40D0C">
      <w:pPr>
        <w:shd w:val="clear" w:color="auto" w:fill="FFFFFF"/>
        <w:spacing w:after="0" w:line="240" w:lineRule="auto"/>
        <w:rPr>
          <w:ins w:id="21" w:author="Unknown"/>
          <w:rFonts w:ascii="Times New Roman" w:eastAsia="Times New Roman" w:hAnsi="Times New Roman" w:cs="Times New Roman"/>
          <w:color w:val="008000"/>
          <w:sz w:val="24"/>
          <w:szCs w:val="24"/>
        </w:rPr>
      </w:pPr>
      <w:ins w:id="22"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"https://www.javatpoint.com/t-sql"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3"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62" name="Picture 62" descr="T-SQL tutori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SQL tutorial">
                      <a:hlinkClick r:id="rId18"/>
                    </pic:cNvPr>
                    <pic:cNvPicPr>
                      <a:picLocks noChangeAspect="1" noChangeArrowheads="1"/>
                    </pic:cNvPicPr>
                  </pic:nvPicPr>
                  <pic:blipFill>
                    <a:blip r:embed="rId19"/>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4" w:author="Unknown"/>
          <w:rFonts w:ascii="Times New Roman" w:eastAsia="Times New Roman" w:hAnsi="Times New Roman" w:cs="Times New Roman"/>
          <w:color w:val="008000"/>
        </w:rPr>
      </w:pPr>
      <w:ins w:id="25" w:author="Unknown">
        <w:r w:rsidRPr="00E40D0C">
          <w:rPr>
            <w:rFonts w:ascii="Times New Roman" w:eastAsia="Times New Roman" w:hAnsi="Times New Roman" w:cs="Times New Roman"/>
            <w:color w:val="008000"/>
          </w:rPr>
          <w:t>Transact-SQL</w:t>
        </w:r>
      </w:ins>
    </w:p>
    <w:p w:rsidR="00E40D0C" w:rsidRPr="00E40D0C" w:rsidRDefault="00E40D0C" w:rsidP="00E40D0C">
      <w:pPr>
        <w:shd w:val="clear" w:color="auto" w:fill="FFFFFF"/>
        <w:spacing w:after="0" w:line="240" w:lineRule="auto"/>
        <w:rPr>
          <w:ins w:id="26" w:author="Unknown"/>
          <w:rFonts w:ascii="Times New Roman" w:eastAsia="Times New Roman" w:hAnsi="Times New Roman" w:cs="Times New Roman"/>
          <w:color w:val="008000"/>
          <w:sz w:val="24"/>
          <w:szCs w:val="24"/>
        </w:rPr>
      </w:pPr>
      <w:ins w:id="27"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"https://www.javatpoint.com/tumblr"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8"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lastRenderedPageBreak/>
        <w:drawing>
          <wp:inline distT="0" distB="0" distL="0" distR="0">
            <wp:extent cx="476250" cy="476250"/>
            <wp:effectExtent l="0" t="0" r="0" b="0"/>
            <wp:docPr id="63" name="Picture 63" descr="Tumblr tutoria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umblr tutorial">
                      <a:hlinkClick r:id="rId20"/>
                    </pic:cNvPr>
                    <pic:cNvPicPr>
                      <a:picLocks noChangeAspect="1" noChangeArrowheads="1"/>
                    </pic:cNvPicPr>
                  </pic:nvPicPr>
                  <pic:blipFill>
                    <a:blip r:embed="rId21"/>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9" w:author="Unknown"/>
          <w:rFonts w:ascii="Times New Roman" w:eastAsia="Times New Roman" w:hAnsi="Times New Roman" w:cs="Times New Roman"/>
          <w:color w:val="008000"/>
        </w:rPr>
      </w:pPr>
      <w:proofErr w:type="spellStart"/>
      <w:ins w:id="30" w:author="Unknown">
        <w:r w:rsidRPr="00E40D0C">
          <w:rPr>
            <w:rFonts w:ascii="Times New Roman" w:eastAsia="Times New Roman" w:hAnsi="Times New Roman" w:cs="Times New Roman"/>
            <w:color w:val="008000"/>
          </w:rPr>
          <w:t>Tumblr</w:t>
        </w:r>
        <w:proofErr w:type="spellEnd"/>
      </w:ins>
    </w:p>
    <w:p w:rsidR="00E40D0C" w:rsidRPr="00E40D0C" w:rsidRDefault="00E40D0C" w:rsidP="00E40D0C">
      <w:pPr>
        <w:shd w:val="clear" w:color="auto" w:fill="FFFFFF"/>
        <w:spacing w:after="0" w:line="240" w:lineRule="auto"/>
        <w:rPr>
          <w:ins w:id="31" w:author="Unknown"/>
          <w:rFonts w:ascii="Times New Roman" w:eastAsia="Times New Roman" w:hAnsi="Times New Roman" w:cs="Times New Roman"/>
          <w:color w:val="008000"/>
          <w:sz w:val="24"/>
          <w:szCs w:val="24"/>
        </w:rPr>
      </w:pPr>
      <w:ins w:id="32"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"https://www.javatpoint.com/reactjs-tutorial"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33"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64" name="Picture 64" descr="React tutori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act tutorial">
                      <a:hlinkClick r:id="rId22"/>
                    </pic:cNvPr>
                    <pic:cNvPicPr>
                      <a:picLocks noChangeAspect="1" noChangeArrowheads="1"/>
                    </pic:cNvPicPr>
                  </pic:nvPicPr>
                  <pic:blipFill>
                    <a:blip r:embed="rId23"/>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34" w:author="Unknown"/>
          <w:rFonts w:ascii="Times New Roman" w:eastAsia="Times New Roman" w:hAnsi="Times New Roman" w:cs="Times New Roman"/>
          <w:color w:val="008000"/>
        </w:rPr>
      </w:pPr>
      <w:proofErr w:type="spellStart"/>
      <w:ins w:id="35" w:author="Unknown">
        <w:r w:rsidRPr="00E40D0C">
          <w:rPr>
            <w:rFonts w:ascii="Times New Roman" w:eastAsia="Times New Roman" w:hAnsi="Times New Roman" w:cs="Times New Roman"/>
            <w:color w:val="008000"/>
          </w:rPr>
          <w:t>ReactJS</w:t>
        </w:r>
        <w:proofErr w:type="spellEnd"/>
      </w:ins>
    </w:p>
    <w:p w:rsidR="00E40D0C" w:rsidRPr="00E40D0C" w:rsidRDefault="00E40D0C" w:rsidP="00E40D0C">
      <w:pPr>
        <w:shd w:val="clear" w:color="auto" w:fill="FFFFFF"/>
        <w:spacing w:after="0" w:line="240" w:lineRule="auto"/>
        <w:rPr>
          <w:ins w:id="36" w:author="Unknown"/>
          <w:rFonts w:ascii="Times New Roman" w:eastAsia="Times New Roman" w:hAnsi="Times New Roman" w:cs="Times New Roman"/>
          <w:color w:val="008000"/>
          <w:sz w:val="24"/>
          <w:szCs w:val="24"/>
        </w:rPr>
      </w:pPr>
      <w:ins w:id="37"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"https://www.javatpoint.com/regex"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38"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65" name="Picture 65" descr="Regex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gex tutorial">
                      <a:hlinkClick r:id="rId24"/>
                    </pic:cNvPr>
                    <pic:cNvPicPr>
                      <a:picLocks noChangeAspect="1" noChangeArrowheads="1"/>
                    </pic:cNvPicPr>
                  </pic:nvPicPr>
                  <pic:blipFill>
                    <a:blip r:embed="rId25"/>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39" w:author="Unknown"/>
          <w:rFonts w:ascii="Times New Roman" w:eastAsia="Times New Roman" w:hAnsi="Times New Roman" w:cs="Times New Roman"/>
          <w:color w:val="008000"/>
        </w:rPr>
      </w:pPr>
      <w:proofErr w:type="spellStart"/>
      <w:ins w:id="40" w:author="Unknown">
        <w:r w:rsidRPr="00E40D0C">
          <w:rPr>
            <w:rFonts w:ascii="Times New Roman" w:eastAsia="Times New Roman" w:hAnsi="Times New Roman" w:cs="Times New Roman"/>
            <w:color w:val="008000"/>
          </w:rPr>
          <w:t>Regex</w:t>
        </w:r>
        <w:proofErr w:type="spellEnd"/>
      </w:ins>
    </w:p>
    <w:p w:rsidR="00E40D0C" w:rsidRPr="00E40D0C" w:rsidRDefault="00E40D0C" w:rsidP="00E40D0C">
      <w:pPr>
        <w:shd w:val="clear" w:color="auto" w:fill="FFFFFF"/>
        <w:spacing w:after="0" w:line="240" w:lineRule="auto"/>
        <w:rPr>
          <w:ins w:id="41" w:author="Unknown"/>
          <w:rFonts w:ascii="Times New Roman" w:eastAsia="Times New Roman" w:hAnsi="Times New Roman" w:cs="Times New Roman"/>
          <w:color w:val="008000"/>
          <w:sz w:val="24"/>
          <w:szCs w:val="24"/>
        </w:rPr>
      </w:pPr>
      <w:ins w:id="42"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"https://www.javatpoint.com/reinforcement-learning"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43"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66" name="Picture 66" descr="Reinforcement learning tutori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inforcement learning tutorial">
                      <a:hlinkClick r:id="rId26"/>
                    </pic:cNvPr>
                    <pic:cNvPicPr>
                      <a:picLocks noChangeAspect="1" noChangeArrowheads="1"/>
                    </pic:cNvPicPr>
                  </pic:nvPicPr>
                  <pic:blipFill>
                    <a:blip r:embed="rId23"/>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44" w:author="Unknown"/>
          <w:rFonts w:ascii="Times New Roman" w:eastAsia="Times New Roman" w:hAnsi="Times New Roman" w:cs="Times New Roman"/>
          <w:color w:val="008000"/>
        </w:rPr>
      </w:pPr>
      <w:ins w:id="45" w:author="Unknown">
        <w:r w:rsidRPr="00E40D0C">
          <w:rPr>
            <w:rFonts w:ascii="Times New Roman" w:eastAsia="Times New Roman" w:hAnsi="Times New Roman" w:cs="Times New Roman"/>
            <w:color w:val="008000"/>
          </w:rPr>
          <w:t>Reinforcement Learning</w:t>
        </w:r>
      </w:ins>
    </w:p>
    <w:p w:rsidR="00E40D0C" w:rsidRPr="00E40D0C" w:rsidRDefault="00E40D0C" w:rsidP="00E40D0C">
      <w:pPr>
        <w:shd w:val="clear" w:color="auto" w:fill="FFFFFF"/>
        <w:spacing w:after="0" w:line="240" w:lineRule="auto"/>
        <w:rPr>
          <w:ins w:id="46" w:author="Unknown"/>
          <w:rFonts w:ascii="Times New Roman" w:eastAsia="Times New Roman" w:hAnsi="Times New Roman" w:cs="Times New Roman"/>
          <w:color w:val="008000"/>
          <w:sz w:val="24"/>
          <w:szCs w:val="24"/>
        </w:rPr>
      </w:pPr>
      <w:ins w:id="47"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"https://www.javatpoint.com/r-tutorial"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48"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67" name="Picture 67" descr="R Programming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 Programming tutorial">
                      <a:hlinkClick r:id="rId27"/>
                    </pic:cNvPr>
                    <pic:cNvPicPr>
                      <a:picLocks noChangeAspect="1" noChangeArrowheads="1"/>
                    </pic:cNvPicPr>
                  </pic:nvPicPr>
                  <pic:blipFill>
                    <a:blip r:embed="rId28"/>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49" w:author="Unknown"/>
          <w:rFonts w:ascii="Times New Roman" w:eastAsia="Times New Roman" w:hAnsi="Times New Roman" w:cs="Times New Roman"/>
          <w:color w:val="008000"/>
        </w:rPr>
      </w:pPr>
      <w:ins w:id="50" w:author="Unknown">
        <w:r w:rsidRPr="00E40D0C">
          <w:rPr>
            <w:rFonts w:ascii="Times New Roman" w:eastAsia="Times New Roman" w:hAnsi="Times New Roman" w:cs="Times New Roman"/>
            <w:color w:val="008000"/>
          </w:rPr>
          <w:t>R Programming</w:t>
        </w:r>
      </w:ins>
    </w:p>
    <w:p w:rsidR="00E40D0C" w:rsidRPr="00E40D0C" w:rsidRDefault="00E40D0C" w:rsidP="00E40D0C">
      <w:pPr>
        <w:shd w:val="clear" w:color="auto" w:fill="FFFFFF"/>
        <w:spacing w:after="0" w:line="240" w:lineRule="auto"/>
        <w:rPr>
          <w:ins w:id="51" w:author="Unknown"/>
          <w:rFonts w:ascii="Times New Roman" w:eastAsia="Times New Roman" w:hAnsi="Times New Roman" w:cs="Times New Roman"/>
          <w:color w:val="008000"/>
          <w:sz w:val="24"/>
          <w:szCs w:val="24"/>
        </w:rPr>
      </w:pPr>
      <w:ins w:id="52"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"https://www.javatpoint.com/rxjs"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53"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68" name="Picture 68" descr="RxJS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xJS tutorial">
                      <a:hlinkClick r:id="rId29"/>
                    </pic:cNvPr>
                    <pic:cNvPicPr>
                      <a:picLocks noChangeAspect="1" noChangeArrowheads="1"/>
                    </pic:cNvPicPr>
                  </pic:nvPicPr>
                  <pic:blipFill>
                    <a:blip r:embed="rId30"/>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54" w:author="Unknown"/>
          <w:rFonts w:ascii="Times New Roman" w:eastAsia="Times New Roman" w:hAnsi="Times New Roman" w:cs="Times New Roman"/>
          <w:color w:val="008000"/>
        </w:rPr>
      </w:pPr>
      <w:proofErr w:type="spellStart"/>
      <w:ins w:id="55" w:author="Unknown">
        <w:r w:rsidRPr="00E40D0C">
          <w:rPr>
            <w:rFonts w:ascii="Times New Roman" w:eastAsia="Times New Roman" w:hAnsi="Times New Roman" w:cs="Times New Roman"/>
            <w:color w:val="008000"/>
          </w:rPr>
          <w:t>RxJS</w:t>
        </w:r>
        <w:proofErr w:type="spellEnd"/>
      </w:ins>
    </w:p>
    <w:p w:rsidR="00E40D0C" w:rsidRPr="00E40D0C" w:rsidRDefault="00E40D0C" w:rsidP="00E40D0C">
      <w:pPr>
        <w:shd w:val="clear" w:color="auto" w:fill="FFFFFF"/>
        <w:spacing w:after="0" w:line="240" w:lineRule="auto"/>
        <w:rPr>
          <w:ins w:id="56" w:author="Unknown"/>
          <w:rFonts w:ascii="Times New Roman" w:eastAsia="Times New Roman" w:hAnsi="Times New Roman" w:cs="Times New Roman"/>
          <w:color w:val="008000"/>
          <w:sz w:val="24"/>
          <w:szCs w:val="24"/>
        </w:rPr>
      </w:pPr>
      <w:ins w:id="57"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"https://www.javatpoint.com/react-native-tutorial"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58"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69" name="Picture 69" descr="React Native tutori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act Native tutorial">
                      <a:hlinkClick r:id="rId31"/>
                    </pic:cNvPr>
                    <pic:cNvPicPr>
                      <a:picLocks noChangeAspect="1" noChangeArrowheads="1"/>
                    </pic:cNvPicPr>
                  </pic:nvPicPr>
                  <pic:blipFill>
                    <a:blip r:embed="rId32"/>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59" w:author="Unknown"/>
          <w:rFonts w:ascii="Times New Roman" w:eastAsia="Times New Roman" w:hAnsi="Times New Roman" w:cs="Times New Roman"/>
          <w:color w:val="008000"/>
        </w:rPr>
      </w:pPr>
      <w:ins w:id="60" w:author="Unknown">
        <w:r w:rsidRPr="00E40D0C">
          <w:rPr>
            <w:rFonts w:ascii="Times New Roman" w:eastAsia="Times New Roman" w:hAnsi="Times New Roman" w:cs="Times New Roman"/>
            <w:color w:val="008000"/>
          </w:rPr>
          <w:t>React Native</w:t>
        </w:r>
      </w:ins>
    </w:p>
    <w:p w:rsidR="00E40D0C" w:rsidRPr="00E40D0C" w:rsidRDefault="00E40D0C" w:rsidP="00E40D0C">
      <w:pPr>
        <w:shd w:val="clear" w:color="auto" w:fill="FFFFFF"/>
        <w:spacing w:after="0" w:line="240" w:lineRule="auto"/>
        <w:rPr>
          <w:ins w:id="61" w:author="Unknown"/>
          <w:rFonts w:ascii="Times New Roman" w:eastAsia="Times New Roman" w:hAnsi="Times New Roman" w:cs="Times New Roman"/>
          <w:color w:val="008000"/>
          <w:sz w:val="24"/>
          <w:szCs w:val="24"/>
        </w:rPr>
      </w:pPr>
      <w:ins w:id="62"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"https://www.javatpoint.com/python-design-pattern"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63"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70" name="Picture 70" descr="Python Design Pattern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ython Design Patterns">
                      <a:hlinkClick r:id="rId33"/>
                    </pic:cNvPr>
                    <pic:cNvPicPr>
                      <a:picLocks noChangeAspect="1" noChangeArrowheads="1"/>
                    </pic:cNvPicPr>
                  </pic:nvPicPr>
                  <pic:blipFill>
                    <a:blip r:embed="rId3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64" w:author="Unknown"/>
          <w:rFonts w:ascii="Times New Roman" w:eastAsia="Times New Roman" w:hAnsi="Times New Roman" w:cs="Times New Roman"/>
          <w:color w:val="008000"/>
        </w:rPr>
      </w:pPr>
      <w:ins w:id="65" w:author="Unknown">
        <w:r w:rsidRPr="00E40D0C">
          <w:rPr>
            <w:rFonts w:ascii="Times New Roman" w:eastAsia="Times New Roman" w:hAnsi="Times New Roman" w:cs="Times New Roman"/>
            <w:color w:val="008000"/>
          </w:rPr>
          <w:t>Python Design Patterns</w:t>
        </w:r>
      </w:ins>
    </w:p>
    <w:p w:rsidR="00E40D0C" w:rsidRPr="00E40D0C" w:rsidRDefault="00E40D0C" w:rsidP="00E40D0C">
      <w:pPr>
        <w:shd w:val="clear" w:color="auto" w:fill="FFFFFF"/>
        <w:spacing w:after="0" w:line="240" w:lineRule="auto"/>
        <w:rPr>
          <w:ins w:id="66" w:author="Unknown"/>
          <w:rFonts w:ascii="Times New Roman" w:eastAsia="Times New Roman" w:hAnsi="Times New Roman" w:cs="Times New Roman"/>
          <w:color w:val="008000"/>
          <w:sz w:val="24"/>
          <w:szCs w:val="24"/>
        </w:rPr>
      </w:pPr>
      <w:ins w:id="67"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"https://www.javatpoint.com/python-pillow"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68"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lastRenderedPageBreak/>
        <w:drawing>
          <wp:inline distT="0" distB="0" distL="0" distR="0">
            <wp:extent cx="476250" cy="476250"/>
            <wp:effectExtent l="19050" t="0" r="0" b="0"/>
            <wp:docPr id="71" name="Picture 71" descr="Python Pillow tutoria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ython Pillow tutorial">
                      <a:hlinkClick r:id="rId35"/>
                    </pic:cNvPr>
                    <pic:cNvPicPr>
                      <a:picLocks noChangeAspect="1" noChangeArrowheads="1"/>
                    </pic:cNvPicPr>
                  </pic:nvPicPr>
                  <pic:blipFill>
                    <a:blip r:embed="rId3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69" w:author="Unknown"/>
          <w:rFonts w:ascii="Times New Roman" w:eastAsia="Times New Roman" w:hAnsi="Times New Roman" w:cs="Times New Roman"/>
          <w:color w:val="008000"/>
        </w:rPr>
      </w:pPr>
      <w:ins w:id="70" w:author="Unknown">
        <w:r w:rsidRPr="00E40D0C">
          <w:rPr>
            <w:rFonts w:ascii="Times New Roman" w:eastAsia="Times New Roman" w:hAnsi="Times New Roman" w:cs="Times New Roman"/>
            <w:color w:val="008000"/>
          </w:rPr>
          <w:t>Python Pillow</w:t>
        </w:r>
      </w:ins>
    </w:p>
    <w:p w:rsidR="00E40D0C" w:rsidRPr="00E40D0C" w:rsidRDefault="00E40D0C" w:rsidP="00E40D0C">
      <w:pPr>
        <w:shd w:val="clear" w:color="auto" w:fill="FFFFFF"/>
        <w:spacing w:after="0" w:line="240" w:lineRule="auto"/>
        <w:rPr>
          <w:ins w:id="71" w:author="Unknown"/>
          <w:rFonts w:ascii="Times New Roman" w:eastAsia="Times New Roman" w:hAnsi="Times New Roman" w:cs="Times New Roman"/>
          <w:color w:val="008000"/>
          <w:sz w:val="24"/>
          <w:szCs w:val="24"/>
        </w:rPr>
      </w:pPr>
      <w:ins w:id="72"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"https://www.javatpoint.com/python-turtle-programming"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73"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72" name="Picture 72" descr="Python Turtle tutori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ython Turtle tutorial">
                      <a:hlinkClick r:id="rId37"/>
                    </pic:cNvPr>
                    <pic:cNvPicPr>
                      <a:picLocks noChangeAspect="1" noChangeArrowheads="1"/>
                    </pic:cNvPicPr>
                  </pic:nvPicPr>
                  <pic:blipFill>
                    <a:blip r:embed="rId38"/>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74" w:author="Unknown"/>
          <w:rFonts w:ascii="Times New Roman" w:eastAsia="Times New Roman" w:hAnsi="Times New Roman" w:cs="Times New Roman"/>
          <w:color w:val="008000"/>
        </w:rPr>
      </w:pPr>
      <w:ins w:id="75" w:author="Unknown">
        <w:r w:rsidRPr="00E40D0C">
          <w:rPr>
            <w:rFonts w:ascii="Times New Roman" w:eastAsia="Times New Roman" w:hAnsi="Times New Roman" w:cs="Times New Roman"/>
            <w:color w:val="008000"/>
          </w:rPr>
          <w:t>Python Turtle</w:t>
        </w:r>
      </w:ins>
    </w:p>
    <w:p w:rsidR="00E40D0C" w:rsidRPr="00E40D0C" w:rsidRDefault="00E40D0C" w:rsidP="00E40D0C">
      <w:pPr>
        <w:shd w:val="clear" w:color="auto" w:fill="FFFFFF"/>
        <w:spacing w:after="0" w:line="240" w:lineRule="auto"/>
        <w:rPr>
          <w:ins w:id="76" w:author="Unknown"/>
          <w:rFonts w:ascii="Times New Roman" w:eastAsia="Times New Roman" w:hAnsi="Times New Roman" w:cs="Times New Roman"/>
          <w:color w:val="008000"/>
          <w:sz w:val="24"/>
          <w:szCs w:val="24"/>
        </w:rPr>
      </w:pPr>
      <w:ins w:id="77"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"https://www.javatpoint.com/keras"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78"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73" name="Picture 73" descr="Keras tutorial">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eras tutorial">
                      <a:hlinkClick r:id="rId39"/>
                    </pic:cNvPr>
                    <pic:cNvPicPr>
                      <a:picLocks noChangeAspect="1" noChangeArrowheads="1"/>
                    </pic:cNvPicPr>
                  </pic:nvPicPr>
                  <pic:blipFill>
                    <a:blip r:embed="rId40"/>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79" w:author="Unknown"/>
          <w:rFonts w:ascii="Times New Roman" w:eastAsia="Times New Roman" w:hAnsi="Times New Roman" w:cs="Times New Roman"/>
          <w:color w:val="008000"/>
        </w:rPr>
      </w:pPr>
      <w:proofErr w:type="spellStart"/>
      <w:ins w:id="80" w:author="Unknown">
        <w:r w:rsidRPr="00E40D0C">
          <w:rPr>
            <w:rFonts w:ascii="Times New Roman" w:eastAsia="Times New Roman" w:hAnsi="Times New Roman" w:cs="Times New Roman"/>
            <w:color w:val="008000"/>
          </w:rPr>
          <w:t>Keras</w:t>
        </w:r>
        <w:proofErr w:type="spellEnd"/>
      </w:ins>
    </w:p>
    <w:p w:rsidR="00E40D0C" w:rsidRPr="00E40D0C" w:rsidRDefault="00E40D0C" w:rsidP="00E40D0C">
      <w:pPr>
        <w:shd w:val="clear" w:color="auto" w:fill="FFFFFF"/>
        <w:spacing w:after="0" w:line="240" w:lineRule="auto"/>
        <w:rPr>
          <w:ins w:id="81" w:author="Unknown"/>
          <w:rFonts w:ascii="Times New Roman" w:eastAsia="Times New Roman" w:hAnsi="Times New Roman" w:cs="Times New Roman"/>
          <w:sz w:val="24"/>
          <w:szCs w:val="24"/>
        </w:rPr>
      </w:pPr>
      <w:ins w:id="82" w:author="Unknown">
        <w:r w:rsidRPr="00E40D0C">
          <w:rPr>
            <w:rFonts w:ascii="Times New Roman" w:eastAsia="Times New Roman" w:hAnsi="Times New Roman" w:cs="Times New Roman"/>
            <w:sz w:val="24"/>
            <w:szCs w:val="24"/>
          </w:rPr>
          <w:fldChar w:fldCharType="end"/>
        </w:r>
      </w:ins>
    </w:p>
    <w:p w:rsidR="00E40D0C" w:rsidRPr="00E40D0C" w:rsidRDefault="00E40D0C" w:rsidP="00E40D0C">
      <w:pPr>
        <w:shd w:val="clear" w:color="auto" w:fill="FFFFFF"/>
        <w:spacing w:after="0" w:line="240" w:lineRule="auto"/>
        <w:rPr>
          <w:ins w:id="83" w:author="Unknown"/>
          <w:rFonts w:ascii="Times New Roman" w:eastAsia="Times New Roman" w:hAnsi="Times New Roman" w:cs="Times New Roman"/>
          <w:sz w:val="24"/>
          <w:szCs w:val="24"/>
        </w:rPr>
      </w:pPr>
      <w:ins w:id="84" w:author="Unknown">
        <w:r w:rsidRPr="00E40D0C">
          <w:rPr>
            <w:rFonts w:ascii="Times New Roman" w:eastAsia="Times New Roman" w:hAnsi="Times New Roman" w:cs="Times New Roman"/>
            <w:sz w:val="24"/>
            <w:szCs w:val="24"/>
          </w:rPr>
          <w:pict>
            <v:rect id="_x0000_i1079" style="width:0;height:9pt" o:hralign="center" o:hrstd="t" o:hrnoshade="t" o:hr="t" fillcolor="#d4d4d4" stroked="f"/>
          </w:pict>
        </w:r>
      </w:ins>
    </w:p>
    <w:p w:rsidR="00E40D0C" w:rsidRPr="00E40D0C" w:rsidRDefault="00E40D0C" w:rsidP="00E40D0C">
      <w:pPr>
        <w:shd w:val="clear" w:color="auto" w:fill="FFFFFF"/>
        <w:spacing w:before="100" w:beforeAutospacing="1" w:after="100" w:afterAutospacing="1" w:line="312" w:lineRule="atLeast"/>
        <w:outlineLvl w:val="1"/>
        <w:rPr>
          <w:ins w:id="85" w:author="Unknown"/>
          <w:rFonts w:ascii="Helvetica" w:eastAsia="Times New Roman" w:hAnsi="Helvetica" w:cs="Helvetica"/>
          <w:color w:val="610B4B"/>
          <w:sz w:val="32"/>
          <w:szCs w:val="32"/>
        </w:rPr>
      </w:pPr>
      <w:ins w:id="86" w:author="Unknown">
        <w:r w:rsidRPr="00E40D0C">
          <w:rPr>
            <w:rFonts w:ascii="Helvetica" w:eastAsia="Times New Roman" w:hAnsi="Helvetica" w:cs="Helvetica"/>
            <w:color w:val="610B4B"/>
            <w:sz w:val="32"/>
            <w:szCs w:val="32"/>
          </w:rPr>
          <w:t>Preparation</w:t>
        </w:r>
      </w:ins>
    </w:p>
    <w:p w:rsidR="00E40D0C" w:rsidRPr="00E40D0C" w:rsidRDefault="00E40D0C" w:rsidP="00E40D0C">
      <w:pPr>
        <w:shd w:val="clear" w:color="auto" w:fill="FFFFFF"/>
        <w:spacing w:after="0" w:line="240" w:lineRule="auto"/>
        <w:rPr>
          <w:ins w:id="87" w:author="Unknown"/>
          <w:rFonts w:ascii="Times New Roman" w:eastAsia="Times New Roman" w:hAnsi="Times New Roman" w:cs="Times New Roman"/>
          <w:color w:val="008000"/>
          <w:sz w:val="24"/>
          <w:szCs w:val="24"/>
        </w:rPr>
      </w:pPr>
      <w:ins w:id="88" w:author="Unknown">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"https://www.javatpoint.com/aptitude/quantitative"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89"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75" name="Picture 75" descr="Aptitud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ptitude">
                      <a:hlinkClick r:id="rId41"/>
                    </pic:cNvPr>
                    <pic:cNvPicPr>
                      <a:picLocks noChangeAspect="1" noChangeArrowheads="1"/>
                    </pic:cNvPicPr>
                  </pic:nvPicPr>
                  <pic:blipFill>
                    <a:blip r:embed="rId42"/>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90" w:author="Unknown"/>
          <w:rFonts w:ascii="Times New Roman" w:eastAsia="Times New Roman" w:hAnsi="Times New Roman" w:cs="Times New Roman"/>
          <w:color w:val="008000"/>
        </w:rPr>
      </w:pPr>
      <w:ins w:id="91" w:author="Unknown">
        <w:r w:rsidRPr="00E40D0C">
          <w:rPr>
            <w:rFonts w:ascii="Times New Roman" w:eastAsia="Times New Roman" w:hAnsi="Times New Roman" w:cs="Times New Roman"/>
            <w:color w:val="008000"/>
          </w:rPr>
          <w:t>Aptitude</w:t>
        </w:r>
      </w:ins>
    </w:p>
    <w:p w:rsidR="00E40D0C" w:rsidRPr="00E40D0C" w:rsidRDefault="00E40D0C" w:rsidP="00E40D0C">
      <w:pPr>
        <w:shd w:val="clear" w:color="auto" w:fill="FFFFFF"/>
        <w:spacing w:after="0" w:line="240" w:lineRule="auto"/>
        <w:rPr>
          <w:ins w:id="92" w:author="Unknown"/>
          <w:rFonts w:ascii="Times New Roman" w:eastAsia="Times New Roman" w:hAnsi="Times New Roman" w:cs="Times New Roman"/>
          <w:color w:val="008000"/>
          <w:sz w:val="24"/>
          <w:szCs w:val="24"/>
        </w:rPr>
      </w:pPr>
      <w:ins w:id="93"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"https://www.javatpoint.com/reasoning"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94"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76" name="Picture 76" descr="Logical Reasoni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ogical Reasoning">
                      <a:hlinkClick r:id="rId43"/>
                    </pic:cNvPr>
                    <pic:cNvPicPr>
                      <a:picLocks noChangeAspect="1" noChangeArrowheads="1"/>
                    </pic:cNvPicPr>
                  </pic:nvPicPr>
                  <pic:blipFill>
                    <a:blip r:embed="rId4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95" w:author="Unknown"/>
          <w:rFonts w:ascii="Times New Roman" w:eastAsia="Times New Roman" w:hAnsi="Times New Roman" w:cs="Times New Roman"/>
          <w:color w:val="008000"/>
        </w:rPr>
      </w:pPr>
      <w:ins w:id="96" w:author="Unknown">
        <w:r w:rsidRPr="00E40D0C">
          <w:rPr>
            <w:rFonts w:ascii="Times New Roman" w:eastAsia="Times New Roman" w:hAnsi="Times New Roman" w:cs="Times New Roman"/>
            <w:color w:val="008000"/>
          </w:rPr>
          <w:t>Reasoning</w:t>
        </w:r>
      </w:ins>
    </w:p>
    <w:p w:rsidR="00E40D0C" w:rsidRPr="00E40D0C" w:rsidRDefault="00E40D0C" w:rsidP="00E40D0C">
      <w:pPr>
        <w:shd w:val="clear" w:color="auto" w:fill="FFFFFF"/>
        <w:spacing w:after="0" w:line="240" w:lineRule="auto"/>
        <w:rPr>
          <w:ins w:id="97" w:author="Unknown"/>
          <w:rFonts w:ascii="Times New Roman" w:eastAsia="Times New Roman" w:hAnsi="Times New Roman" w:cs="Times New Roman"/>
          <w:color w:val="008000"/>
          <w:sz w:val="24"/>
          <w:szCs w:val="24"/>
        </w:rPr>
      </w:pPr>
      <w:ins w:id="98"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"https://www.javatpoint.com/verbal-ability"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99"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77" name="Picture 77" descr="Verbal Ability">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erbal Ability">
                      <a:hlinkClick r:id="rId45"/>
                    </pic:cNvPr>
                    <pic:cNvPicPr>
                      <a:picLocks noChangeAspect="1" noChangeArrowheads="1"/>
                    </pic:cNvPicPr>
                  </pic:nvPicPr>
                  <pic:blipFill>
                    <a:blip r:embed="rId4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100" w:author="Unknown"/>
          <w:rFonts w:ascii="Times New Roman" w:eastAsia="Times New Roman" w:hAnsi="Times New Roman" w:cs="Times New Roman"/>
          <w:color w:val="008000"/>
        </w:rPr>
      </w:pPr>
      <w:ins w:id="101" w:author="Unknown">
        <w:r w:rsidRPr="00E40D0C">
          <w:rPr>
            <w:rFonts w:ascii="Times New Roman" w:eastAsia="Times New Roman" w:hAnsi="Times New Roman" w:cs="Times New Roman"/>
            <w:color w:val="008000"/>
          </w:rPr>
          <w:t>Verbal Ability</w:t>
        </w:r>
      </w:ins>
    </w:p>
    <w:p w:rsidR="00E40D0C" w:rsidRPr="00E40D0C" w:rsidRDefault="00E40D0C" w:rsidP="00E40D0C">
      <w:pPr>
        <w:shd w:val="clear" w:color="auto" w:fill="FFFFFF"/>
        <w:spacing w:after="0" w:line="240" w:lineRule="auto"/>
        <w:rPr>
          <w:ins w:id="102" w:author="Unknown"/>
          <w:rFonts w:ascii="Times New Roman" w:eastAsia="Times New Roman" w:hAnsi="Times New Roman" w:cs="Times New Roman"/>
          <w:color w:val="008000"/>
          <w:sz w:val="24"/>
          <w:szCs w:val="24"/>
        </w:rPr>
      </w:pPr>
      <w:ins w:id="103"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"https://www.javatpoint.com/interview-questions-and-answers"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04"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381000" cy="476250"/>
            <wp:effectExtent l="19050" t="0" r="0" b="0"/>
            <wp:docPr id="78" name="Picture 78" descr="Interview Question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nterview Questions">
                      <a:hlinkClick r:id="rId47"/>
                    </pic:cNvPr>
                    <pic:cNvPicPr>
                      <a:picLocks noChangeAspect="1" noChangeArrowheads="1"/>
                    </pic:cNvPicPr>
                  </pic:nvPicPr>
                  <pic:blipFill>
                    <a:blip r:embed="rId48"/>
                    <a:srcRect/>
                    <a:stretch>
                      <a:fillRect/>
                    </a:stretch>
                  </pic:blipFill>
                  <pic:spPr bwMode="auto">
                    <a:xfrm>
                      <a:off x="0" y="0"/>
                      <a:ext cx="38100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105" w:author="Unknown"/>
          <w:rFonts w:ascii="Times New Roman" w:eastAsia="Times New Roman" w:hAnsi="Times New Roman" w:cs="Times New Roman"/>
          <w:color w:val="008000"/>
        </w:rPr>
      </w:pPr>
      <w:ins w:id="106" w:author="Unknown">
        <w:r w:rsidRPr="00E40D0C">
          <w:rPr>
            <w:rFonts w:ascii="Times New Roman" w:eastAsia="Times New Roman" w:hAnsi="Times New Roman" w:cs="Times New Roman"/>
            <w:color w:val="008000"/>
          </w:rPr>
          <w:t>Interview Questions</w:t>
        </w:r>
      </w:ins>
    </w:p>
    <w:p w:rsidR="00E40D0C" w:rsidRPr="00E40D0C" w:rsidRDefault="00E40D0C" w:rsidP="00E40D0C">
      <w:pPr>
        <w:shd w:val="clear" w:color="auto" w:fill="FFFFFF"/>
        <w:spacing w:after="0" w:line="240" w:lineRule="auto"/>
        <w:rPr>
          <w:ins w:id="107" w:author="Unknown"/>
          <w:rFonts w:ascii="Times New Roman" w:eastAsia="Times New Roman" w:hAnsi="Times New Roman" w:cs="Times New Roman"/>
          <w:color w:val="008000"/>
          <w:sz w:val="24"/>
          <w:szCs w:val="24"/>
        </w:rPr>
      </w:pPr>
      <w:ins w:id="108"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"https://www.javatpoint.com/company-interview-questions-and-recruitment-process"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09"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lastRenderedPageBreak/>
        <w:drawing>
          <wp:inline distT="0" distB="0" distL="0" distR="0">
            <wp:extent cx="476250" cy="476250"/>
            <wp:effectExtent l="19050" t="0" r="0" b="0"/>
            <wp:docPr id="79" name="Picture 79" descr="Company Interview Question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mpany Interview Questions">
                      <a:hlinkClick r:id="rId49"/>
                    </pic:cNvPr>
                    <pic:cNvPicPr>
                      <a:picLocks noChangeAspect="1" noChangeArrowheads="1"/>
                    </pic:cNvPicPr>
                  </pic:nvPicPr>
                  <pic:blipFill>
                    <a:blip r:embed="rId50"/>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110" w:author="Unknown"/>
          <w:rFonts w:ascii="Times New Roman" w:eastAsia="Times New Roman" w:hAnsi="Times New Roman" w:cs="Times New Roman"/>
          <w:color w:val="008000"/>
        </w:rPr>
      </w:pPr>
      <w:ins w:id="111" w:author="Unknown">
        <w:r w:rsidRPr="00E40D0C">
          <w:rPr>
            <w:rFonts w:ascii="Times New Roman" w:eastAsia="Times New Roman" w:hAnsi="Times New Roman" w:cs="Times New Roman"/>
            <w:color w:val="008000"/>
          </w:rPr>
          <w:t>Company Questions</w:t>
        </w:r>
      </w:ins>
    </w:p>
    <w:p w:rsidR="00E40D0C" w:rsidRPr="00E40D0C" w:rsidRDefault="00E40D0C" w:rsidP="00E40D0C">
      <w:pPr>
        <w:shd w:val="clear" w:color="auto" w:fill="FFFFFF"/>
        <w:spacing w:after="0" w:line="240" w:lineRule="auto"/>
        <w:rPr>
          <w:ins w:id="112" w:author="Unknown"/>
          <w:rFonts w:ascii="Times New Roman" w:eastAsia="Times New Roman" w:hAnsi="Times New Roman" w:cs="Times New Roman"/>
          <w:sz w:val="24"/>
          <w:szCs w:val="24"/>
        </w:rPr>
      </w:pPr>
      <w:ins w:id="113" w:author="Unknown">
        <w:r w:rsidRPr="00E40D0C">
          <w:rPr>
            <w:rFonts w:ascii="Times New Roman" w:eastAsia="Times New Roman" w:hAnsi="Times New Roman" w:cs="Times New Roman"/>
            <w:sz w:val="24"/>
            <w:szCs w:val="24"/>
          </w:rPr>
          <w:fldChar w:fldCharType="end"/>
        </w:r>
      </w:ins>
    </w:p>
    <w:p w:rsidR="00E40D0C" w:rsidRPr="00E40D0C" w:rsidRDefault="00E40D0C" w:rsidP="00E40D0C">
      <w:pPr>
        <w:shd w:val="clear" w:color="auto" w:fill="FFFFFF"/>
        <w:spacing w:after="0" w:line="240" w:lineRule="auto"/>
        <w:rPr>
          <w:ins w:id="114" w:author="Unknown"/>
          <w:rFonts w:ascii="Times New Roman" w:eastAsia="Times New Roman" w:hAnsi="Times New Roman" w:cs="Times New Roman"/>
          <w:sz w:val="24"/>
          <w:szCs w:val="24"/>
        </w:rPr>
      </w:pPr>
      <w:ins w:id="115" w:author="Unknown">
        <w:r w:rsidRPr="00E40D0C">
          <w:rPr>
            <w:rFonts w:ascii="Times New Roman" w:eastAsia="Times New Roman" w:hAnsi="Times New Roman" w:cs="Times New Roman"/>
            <w:sz w:val="24"/>
            <w:szCs w:val="24"/>
          </w:rPr>
          <w:pict>
            <v:rect id="_x0000_i1080" style="width:0;height:9pt" o:hralign="center" o:hrstd="t" o:hrnoshade="t" o:hr="t" fillcolor="#d4d4d4" stroked="f"/>
          </w:pict>
        </w:r>
      </w:ins>
    </w:p>
    <w:p w:rsidR="00E40D0C" w:rsidRPr="00E40D0C" w:rsidRDefault="00E40D0C" w:rsidP="00E40D0C">
      <w:pPr>
        <w:shd w:val="clear" w:color="auto" w:fill="FFFFFF"/>
        <w:spacing w:before="100" w:beforeAutospacing="1" w:after="100" w:afterAutospacing="1" w:line="312" w:lineRule="atLeast"/>
        <w:outlineLvl w:val="1"/>
        <w:rPr>
          <w:ins w:id="116" w:author="Unknown"/>
          <w:rFonts w:ascii="Helvetica" w:eastAsia="Times New Roman" w:hAnsi="Helvetica" w:cs="Helvetica"/>
          <w:color w:val="610B4B"/>
          <w:sz w:val="32"/>
          <w:szCs w:val="32"/>
        </w:rPr>
      </w:pPr>
      <w:ins w:id="117" w:author="Unknown">
        <w:r w:rsidRPr="00E40D0C">
          <w:rPr>
            <w:rFonts w:ascii="Helvetica" w:eastAsia="Times New Roman" w:hAnsi="Helvetica" w:cs="Helvetica"/>
            <w:color w:val="610B4B"/>
            <w:sz w:val="32"/>
            <w:szCs w:val="32"/>
          </w:rPr>
          <w:t>Trending Technologies</w:t>
        </w:r>
      </w:ins>
    </w:p>
    <w:p w:rsidR="00E40D0C" w:rsidRPr="00E40D0C" w:rsidRDefault="00E40D0C" w:rsidP="00E40D0C">
      <w:pPr>
        <w:shd w:val="clear" w:color="auto" w:fill="FFFFFF"/>
        <w:spacing w:after="0" w:line="240" w:lineRule="auto"/>
        <w:rPr>
          <w:ins w:id="118" w:author="Unknown"/>
          <w:rFonts w:ascii="Times New Roman" w:eastAsia="Times New Roman" w:hAnsi="Times New Roman" w:cs="Times New Roman"/>
          <w:color w:val="008000"/>
          <w:sz w:val="24"/>
          <w:szCs w:val="24"/>
        </w:rPr>
      </w:pPr>
      <w:ins w:id="119" w:author="Unknown">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"https://www.javatpoint.com/artificial-intelligence-tutorial"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20" w:author="Unknown"/>
          <w:rFonts w:ascii="Times New Roman" w:eastAsia="Times New Roman" w:hAnsi="Times New Roman" w:cs="Times New Roman"/>
          <w:sz w:val="24"/>
          <w:szCs w:val="24"/>
        </w:rPr>
      </w:pPr>
      <w:ins w:id="121"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alt="Artificial Intelligence Tutorial" href="https://www.javatpoint.com/artificial-intelligence-tutorial" style="width:24pt;height:24pt" o:button="t"/>
        </w:pict>
      </w:r>
      <w:ins w:id="122"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23" w:author="Unknown"/>
          <w:rFonts w:ascii="Times New Roman" w:eastAsia="Times New Roman" w:hAnsi="Times New Roman" w:cs="Times New Roman"/>
          <w:color w:val="008000"/>
        </w:rPr>
      </w:pPr>
      <w:ins w:id="124" w:author="Unknown">
        <w:r w:rsidRPr="00E40D0C">
          <w:rPr>
            <w:rFonts w:ascii="Times New Roman" w:eastAsia="Times New Roman" w:hAnsi="Times New Roman" w:cs="Times New Roman"/>
            <w:color w:val="008000"/>
          </w:rPr>
          <w:t>Artificial Intelligence</w:t>
        </w:r>
      </w:ins>
    </w:p>
    <w:p w:rsidR="00E40D0C" w:rsidRPr="00E40D0C" w:rsidRDefault="00E40D0C" w:rsidP="00E40D0C">
      <w:pPr>
        <w:shd w:val="clear" w:color="auto" w:fill="FFFFFF"/>
        <w:spacing w:after="0" w:line="240" w:lineRule="auto"/>
        <w:rPr>
          <w:ins w:id="125" w:author="Unknown"/>
          <w:rFonts w:ascii="Times New Roman" w:eastAsia="Times New Roman" w:hAnsi="Times New Roman" w:cs="Times New Roman"/>
          <w:color w:val="008000"/>
          <w:sz w:val="24"/>
          <w:szCs w:val="24"/>
        </w:rPr>
      </w:pPr>
      <w:ins w:id="126"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"https://www.javatpoint.com/aws-tutorial"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27" w:author="Unknown"/>
          <w:rFonts w:ascii="Times New Roman" w:eastAsia="Times New Roman" w:hAnsi="Times New Roman" w:cs="Times New Roman"/>
          <w:sz w:val="24"/>
          <w:szCs w:val="24"/>
        </w:rPr>
      </w:pPr>
      <w:ins w:id="128"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82" type="#_x0000_t75" alt="AWS Tutorial" href="https://www.javatpoint.com/aws-tutorial" style="width:24pt;height:24pt" o:button="t"/>
        </w:pict>
      </w:r>
      <w:ins w:id="129"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30" w:author="Unknown"/>
          <w:rFonts w:ascii="Times New Roman" w:eastAsia="Times New Roman" w:hAnsi="Times New Roman" w:cs="Times New Roman"/>
          <w:color w:val="008000"/>
        </w:rPr>
      </w:pPr>
      <w:ins w:id="131" w:author="Unknown">
        <w:r w:rsidRPr="00E40D0C">
          <w:rPr>
            <w:rFonts w:ascii="Times New Roman" w:eastAsia="Times New Roman" w:hAnsi="Times New Roman" w:cs="Times New Roman"/>
            <w:color w:val="008000"/>
          </w:rPr>
          <w:t>AWS</w:t>
        </w:r>
      </w:ins>
    </w:p>
    <w:p w:rsidR="00E40D0C" w:rsidRPr="00E40D0C" w:rsidRDefault="00E40D0C" w:rsidP="00E40D0C">
      <w:pPr>
        <w:shd w:val="clear" w:color="auto" w:fill="FFFFFF"/>
        <w:spacing w:after="0" w:line="240" w:lineRule="auto"/>
        <w:rPr>
          <w:ins w:id="132" w:author="Unknown"/>
          <w:rFonts w:ascii="Times New Roman" w:eastAsia="Times New Roman" w:hAnsi="Times New Roman" w:cs="Times New Roman"/>
          <w:color w:val="008000"/>
          <w:sz w:val="24"/>
          <w:szCs w:val="24"/>
        </w:rPr>
      </w:pPr>
      <w:ins w:id="133"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"https://www.javatpoint.com/selenium-tutorial"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34" w:author="Unknown"/>
          <w:rFonts w:ascii="Times New Roman" w:eastAsia="Times New Roman" w:hAnsi="Times New Roman" w:cs="Times New Roman"/>
          <w:sz w:val="24"/>
          <w:szCs w:val="24"/>
        </w:rPr>
      </w:pPr>
      <w:ins w:id="135"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83" type="#_x0000_t75" alt="Selenium tutorial" href="https://www.javatpoint.com/selenium-tutorial" style="width:24pt;height:24pt" o:button="t"/>
        </w:pict>
      </w:r>
      <w:ins w:id="136"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37" w:author="Unknown"/>
          <w:rFonts w:ascii="Times New Roman" w:eastAsia="Times New Roman" w:hAnsi="Times New Roman" w:cs="Times New Roman"/>
          <w:color w:val="008000"/>
        </w:rPr>
      </w:pPr>
      <w:ins w:id="138" w:author="Unknown">
        <w:r w:rsidRPr="00E40D0C">
          <w:rPr>
            <w:rFonts w:ascii="Times New Roman" w:eastAsia="Times New Roman" w:hAnsi="Times New Roman" w:cs="Times New Roman"/>
            <w:color w:val="008000"/>
          </w:rPr>
          <w:t>Selenium</w:t>
        </w:r>
      </w:ins>
    </w:p>
    <w:p w:rsidR="00E40D0C" w:rsidRPr="00E40D0C" w:rsidRDefault="00E40D0C" w:rsidP="00E40D0C">
      <w:pPr>
        <w:shd w:val="clear" w:color="auto" w:fill="FFFFFF"/>
        <w:spacing w:after="0" w:line="240" w:lineRule="auto"/>
        <w:rPr>
          <w:ins w:id="139" w:author="Unknown"/>
          <w:rFonts w:ascii="Times New Roman" w:eastAsia="Times New Roman" w:hAnsi="Times New Roman" w:cs="Times New Roman"/>
          <w:color w:val="008000"/>
          <w:sz w:val="24"/>
          <w:szCs w:val="24"/>
        </w:rPr>
      </w:pPr>
      <w:ins w:id="140"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"https://www.javatpoint.com/cloud-computing-tutorial"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41" w:author="Unknown"/>
          <w:rFonts w:ascii="Times New Roman" w:eastAsia="Times New Roman" w:hAnsi="Times New Roman" w:cs="Times New Roman"/>
          <w:sz w:val="24"/>
          <w:szCs w:val="24"/>
        </w:rPr>
      </w:pPr>
      <w:ins w:id="142"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84" type="#_x0000_t75" alt="Cloud Computing tutorial" href="https://www.javatpoint.com/cloud-computing-tutorial" style="width:24pt;height:24pt" o:button="t"/>
        </w:pict>
      </w:r>
      <w:ins w:id="143"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44" w:author="Unknown"/>
          <w:rFonts w:ascii="Times New Roman" w:eastAsia="Times New Roman" w:hAnsi="Times New Roman" w:cs="Times New Roman"/>
          <w:color w:val="008000"/>
        </w:rPr>
      </w:pPr>
      <w:ins w:id="145" w:author="Unknown">
        <w:r w:rsidRPr="00E40D0C">
          <w:rPr>
            <w:rFonts w:ascii="Times New Roman" w:eastAsia="Times New Roman" w:hAnsi="Times New Roman" w:cs="Times New Roman"/>
            <w:color w:val="008000"/>
          </w:rPr>
          <w:t>Cloud Computing</w:t>
        </w:r>
      </w:ins>
    </w:p>
    <w:p w:rsidR="00E40D0C" w:rsidRPr="00E40D0C" w:rsidRDefault="00E40D0C" w:rsidP="00E40D0C">
      <w:pPr>
        <w:shd w:val="clear" w:color="auto" w:fill="FFFFFF"/>
        <w:spacing w:after="0" w:line="240" w:lineRule="auto"/>
        <w:rPr>
          <w:ins w:id="146" w:author="Unknown"/>
          <w:rFonts w:ascii="Times New Roman" w:eastAsia="Times New Roman" w:hAnsi="Times New Roman" w:cs="Times New Roman"/>
          <w:color w:val="008000"/>
          <w:sz w:val="24"/>
          <w:szCs w:val="24"/>
        </w:rPr>
      </w:pPr>
      <w:ins w:id="147"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"https://www.javatpoint.com/hadoop-tutorial"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48" w:author="Unknown"/>
          <w:rFonts w:ascii="Times New Roman" w:eastAsia="Times New Roman" w:hAnsi="Times New Roman" w:cs="Times New Roman"/>
          <w:sz w:val="24"/>
          <w:szCs w:val="24"/>
        </w:rPr>
      </w:pPr>
      <w:ins w:id="149"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85" type="#_x0000_t75" alt="Hadoop tutorial" href="https://www.javatpoint.com/hadoop-tutorial" style="width:24pt;height:24pt" o:button="t"/>
        </w:pict>
      </w:r>
      <w:ins w:id="150"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51" w:author="Unknown"/>
          <w:rFonts w:ascii="Times New Roman" w:eastAsia="Times New Roman" w:hAnsi="Times New Roman" w:cs="Times New Roman"/>
          <w:color w:val="008000"/>
        </w:rPr>
      </w:pPr>
      <w:proofErr w:type="spellStart"/>
      <w:ins w:id="152" w:author="Unknown">
        <w:r w:rsidRPr="00E40D0C">
          <w:rPr>
            <w:rFonts w:ascii="Times New Roman" w:eastAsia="Times New Roman" w:hAnsi="Times New Roman" w:cs="Times New Roman"/>
            <w:color w:val="008000"/>
          </w:rPr>
          <w:t>Hadoop</w:t>
        </w:r>
        <w:proofErr w:type="spellEnd"/>
      </w:ins>
    </w:p>
    <w:p w:rsidR="00E40D0C" w:rsidRPr="00E40D0C" w:rsidRDefault="00E40D0C" w:rsidP="00E40D0C">
      <w:pPr>
        <w:shd w:val="clear" w:color="auto" w:fill="FFFFFF"/>
        <w:spacing w:after="0" w:line="240" w:lineRule="auto"/>
        <w:rPr>
          <w:ins w:id="153" w:author="Unknown"/>
          <w:rFonts w:ascii="Times New Roman" w:eastAsia="Times New Roman" w:hAnsi="Times New Roman" w:cs="Times New Roman"/>
          <w:color w:val="008000"/>
          <w:sz w:val="24"/>
          <w:szCs w:val="24"/>
        </w:rPr>
      </w:pPr>
      <w:ins w:id="15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"https://www.javatpoint.com/reactjs-tutorial"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55" w:author="Unknown"/>
          <w:rFonts w:ascii="Times New Roman" w:eastAsia="Times New Roman" w:hAnsi="Times New Roman" w:cs="Times New Roman"/>
          <w:sz w:val="24"/>
          <w:szCs w:val="24"/>
        </w:rPr>
      </w:pPr>
      <w:ins w:id="156"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86" type="#_x0000_t75" alt="ReactJS Tutorial" href="https://www.javatpoint.com/reactjs-tutorial" style="width:24pt;height:24pt" o:button="t"/>
        </w:pict>
      </w:r>
      <w:ins w:id="157"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58" w:author="Unknown"/>
          <w:rFonts w:ascii="Times New Roman" w:eastAsia="Times New Roman" w:hAnsi="Times New Roman" w:cs="Times New Roman"/>
          <w:color w:val="008000"/>
        </w:rPr>
      </w:pPr>
      <w:proofErr w:type="spellStart"/>
      <w:ins w:id="159" w:author="Unknown">
        <w:r w:rsidRPr="00E40D0C">
          <w:rPr>
            <w:rFonts w:ascii="Times New Roman" w:eastAsia="Times New Roman" w:hAnsi="Times New Roman" w:cs="Times New Roman"/>
            <w:color w:val="008000"/>
          </w:rPr>
          <w:t>ReactJS</w:t>
        </w:r>
        <w:proofErr w:type="spellEnd"/>
      </w:ins>
    </w:p>
    <w:p w:rsidR="00E40D0C" w:rsidRPr="00E40D0C" w:rsidRDefault="00E40D0C" w:rsidP="00E40D0C">
      <w:pPr>
        <w:shd w:val="clear" w:color="auto" w:fill="FFFFFF"/>
        <w:spacing w:after="0" w:line="240" w:lineRule="auto"/>
        <w:rPr>
          <w:ins w:id="160" w:author="Unknown"/>
          <w:rFonts w:ascii="Times New Roman" w:eastAsia="Times New Roman" w:hAnsi="Times New Roman" w:cs="Times New Roman"/>
          <w:color w:val="008000"/>
          <w:sz w:val="24"/>
          <w:szCs w:val="24"/>
        </w:rPr>
      </w:pPr>
      <w:ins w:id="161"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"https://www.javatpoint.com/data-science"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62" w:author="Unknown"/>
          <w:rFonts w:ascii="Times New Roman" w:eastAsia="Times New Roman" w:hAnsi="Times New Roman" w:cs="Times New Roman"/>
          <w:sz w:val="24"/>
          <w:szCs w:val="24"/>
        </w:rPr>
      </w:pPr>
      <w:ins w:id="163"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87" type="#_x0000_t75" alt="Data Science Tutorial" href="https://www.javatpoint.com/data-science" style="width:24pt;height:24pt" o:button="t"/>
        </w:pict>
      </w:r>
      <w:ins w:id="164"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65" w:author="Unknown"/>
          <w:rFonts w:ascii="Times New Roman" w:eastAsia="Times New Roman" w:hAnsi="Times New Roman" w:cs="Times New Roman"/>
          <w:color w:val="008000"/>
        </w:rPr>
      </w:pPr>
      <w:ins w:id="166" w:author="Unknown">
        <w:r w:rsidRPr="00E40D0C">
          <w:rPr>
            <w:rFonts w:ascii="Times New Roman" w:eastAsia="Times New Roman" w:hAnsi="Times New Roman" w:cs="Times New Roman"/>
            <w:color w:val="008000"/>
          </w:rPr>
          <w:t>Data Science</w:t>
        </w:r>
      </w:ins>
    </w:p>
    <w:p w:rsidR="00E40D0C" w:rsidRPr="00E40D0C" w:rsidRDefault="00E40D0C" w:rsidP="00E40D0C">
      <w:pPr>
        <w:shd w:val="clear" w:color="auto" w:fill="FFFFFF"/>
        <w:spacing w:after="0" w:line="240" w:lineRule="auto"/>
        <w:rPr>
          <w:ins w:id="167" w:author="Unknown"/>
          <w:rFonts w:ascii="Times New Roman" w:eastAsia="Times New Roman" w:hAnsi="Times New Roman" w:cs="Times New Roman"/>
          <w:color w:val="008000"/>
          <w:sz w:val="24"/>
          <w:szCs w:val="24"/>
        </w:rPr>
      </w:pPr>
      <w:ins w:id="168"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"https://www.javatpoint.com/angular-7-tutorial"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69" w:author="Unknown"/>
          <w:rFonts w:ascii="Times New Roman" w:eastAsia="Times New Roman" w:hAnsi="Times New Roman" w:cs="Times New Roman"/>
          <w:sz w:val="24"/>
          <w:szCs w:val="24"/>
        </w:rPr>
      </w:pPr>
      <w:ins w:id="170"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88" type="#_x0000_t75" alt="Angular 7 Tutorial" href="https://www.javatpoint.com/angular-7-tutorial" style="width:24pt;height:24pt" o:button="t"/>
        </w:pict>
      </w:r>
      <w:ins w:id="171"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72" w:author="Unknown"/>
          <w:rFonts w:ascii="Times New Roman" w:eastAsia="Times New Roman" w:hAnsi="Times New Roman" w:cs="Times New Roman"/>
          <w:color w:val="008000"/>
        </w:rPr>
      </w:pPr>
      <w:ins w:id="173" w:author="Unknown">
        <w:r w:rsidRPr="00E40D0C">
          <w:rPr>
            <w:rFonts w:ascii="Times New Roman" w:eastAsia="Times New Roman" w:hAnsi="Times New Roman" w:cs="Times New Roman"/>
            <w:color w:val="008000"/>
          </w:rPr>
          <w:t>Angular 7</w:t>
        </w:r>
      </w:ins>
    </w:p>
    <w:p w:rsidR="00E40D0C" w:rsidRPr="00E40D0C" w:rsidRDefault="00E40D0C" w:rsidP="00E40D0C">
      <w:pPr>
        <w:shd w:val="clear" w:color="auto" w:fill="FFFFFF"/>
        <w:spacing w:after="0" w:line="240" w:lineRule="auto"/>
        <w:rPr>
          <w:ins w:id="174" w:author="Unknown"/>
          <w:rFonts w:ascii="Times New Roman" w:eastAsia="Times New Roman" w:hAnsi="Times New Roman" w:cs="Times New Roman"/>
          <w:color w:val="008000"/>
          <w:sz w:val="24"/>
          <w:szCs w:val="24"/>
        </w:rPr>
      </w:pPr>
      <w:ins w:id="175" w:author="Unknown">
        <w:r w:rsidRPr="00E40D0C">
          <w:rPr>
            <w:rFonts w:ascii="Times New Roman" w:eastAsia="Times New Roman" w:hAnsi="Times New Roman" w:cs="Times New Roman"/>
            <w:sz w:val="24"/>
            <w:szCs w:val="24"/>
          </w:rPr>
          <w:lastRenderedPageBreak/>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"https://www.javatpoint.com/blockchain-tutorial"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76" w:author="Unknown"/>
          <w:rFonts w:ascii="Times New Roman" w:eastAsia="Times New Roman" w:hAnsi="Times New Roman" w:cs="Times New Roman"/>
          <w:sz w:val="24"/>
          <w:szCs w:val="24"/>
        </w:rPr>
      </w:pPr>
      <w:ins w:id="177"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89" type="#_x0000_t75" alt="Blockchain Tutorial" href="https://www.javatpoint.com/blockchain-tutorial" style="width:24pt;height:24pt" o:button="t"/>
        </w:pict>
      </w:r>
      <w:ins w:id="178"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79" w:author="Unknown"/>
          <w:rFonts w:ascii="Times New Roman" w:eastAsia="Times New Roman" w:hAnsi="Times New Roman" w:cs="Times New Roman"/>
          <w:color w:val="008000"/>
        </w:rPr>
      </w:pPr>
      <w:proofErr w:type="spellStart"/>
      <w:ins w:id="180" w:author="Unknown">
        <w:r w:rsidRPr="00E40D0C">
          <w:rPr>
            <w:rFonts w:ascii="Times New Roman" w:eastAsia="Times New Roman" w:hAnsi="Times New Roman" w:cs="Times New Roman"/>
            <w:color w:val="008000"/>
          </w:rPr>
          <w:t>Blockchain</w:t>
        </w:r>
        <w:proofErr w:type="spellEnd"/>
      </w:ins>
    </w:p>
    <w:p w:rsidR="00E40D0C" w:rsidRPr="00E40D0C" w:rsidRDefault="00E40D0C" w:rsidP="00E40D0C">
      <w:pPr>
        <w:shd w:val="clear" w:color="auto" w:fill="FFFFFF"/>
        <w:spacing w:after="0" w:line="240" w:lineRule="auto"/>
        <w:rPr>
          <w:ins w:id="181" w:author="Unknown"/>
          <w:rFonts w:ascii="Times New Roman" w:eastAsia="Times New Roman" w:hAnsi="Times New Roman" w:cs="Times New Roman"/>
          <w:color w:val="008000"/>
          <w:sz w:val="24"/>
          <w:szCs w:val="24"/>
        </w:rPr>
      </w:pPr>
      <w:ins w:id="182"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"https://www.javatpoint.com/git"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83" w:author="Unknown"/>
          <w:rFonts w:ascii="Times New Roman" w:eastAsia="Times New Roman" w:hAnsi="Times New Roman" w:cs="Times New Roman"/>
          <w:sz w:val="24"/>
          <w:szCs w:val="24"/>
        </w:rPr>
      </w:pPr>
      <w:ins w:id="184"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90" type="#_x0000_t75" alt="Git Tutorial" href="https://www.javatpoint.com/git" style="width:24pt;height:24pt" o:button="t"/>
        </w:pict>
      </w:r>
      <w:ins w:id="185"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86" w:author="Unknown"/>
          <w:rFonts w:ascii="Times New Roman" w:eastAsia="Times New Roman" w:hAnsi="Times New Roman" w:cs="Times New Roman"/>
          <w:color w:val="008000"/>
        </w:rPr>
      </w:pPr>
      <w:proofErr w:type="spellStart"/>
      <w:ins w:id="187" w:author="Unknown">
        <w:r w:rsidRPr="00E40D0C">
          <w:rPr>
            <w:rFonts w:ascii="Times New Roman" w:eastAsia="Times New Roman" w:hAnsi="Times New Roman" w:cs="Times New Roman"/>
            <w:color w:val="008000"/>
          </w:rPr>
          <w:t>Git</w:t>
        </w:r>
        <w:proofErr w:type="spellEnd"/>
      </w:ins>
    </w:p>
    <w:p w:rsidR="00E40D0C" w:rsidRPr="00E40D0C" w:rsidRDefault="00E40D0C" w:rsidP="00E40D0C">
      <w:pPr>
        <w:shd w:val="clear" w:color="auto" w:fill="FFFFFF"/>
        <w:spacing w:after="0" w:line="240" w:lineRule="auto"/>
        <w:rPr>
          <w:ins w:id="188" w:author="Unknown"/>
          <w:rFonts w:ascii="Times New Roman" w:eastAsia="Times New Roman" w:hAnsi="Times New Roman" w:cs="Times New Roman"/>
          <w:color w:val="008000"/>
          <w:sz w:val="24"/>
          <w:szCs w:val="24"/>
        </w:rPr>
      </w:pPr>
      <w:ins w:id="18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"https://www.javatpoint.com/machine-learning"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90" w:author="Unknown"/>
          <w:rFonts w:ascii="Times New Roman" w:eastAsia="Times New Roman" w:hAnsi="Times New Roman" w:cs="Times New Roman"/>
          <w:sz w:val="24"/>
          <w:szCs w:val="24"/>
        </w:rPr>
      </w:pPr>
      <w:ins w:id="191"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91" type="#_x0000_t75" alt="Machine Learning Tutorial" href="https://www.javatpoint.com/machine-learning" style="width:24pt;height:24pt" o:button="t"/>
        </w:pict>
      </w:r>
      <w:ins w:id="192"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193" w:author="Unknown"/>
          <w:rFonts w:ascii="Times New Roman" w:eastAsia="Times New Roman" w:hAnsi="Times New Roman" w:cs="Times New Roman"/>
          <w:color w:val="008000"/>
        </w:rPr>
      </w:pPr>
      <w:ins w:id="194" w:author="Unknown">
        <w:r w:rsidRPr="00E40D0C">
          <w:rPr>
            <w:rFonts w:ascii="Times New Roman" w:eastAsia="Times New Roman" w:hAnsi="Times New Roman" w:cs="Times New Roman"/>
            <w:color w:val="008000"/>
          </w:rPr>
          <w:t>Machine Learning</w:t>
        </w:r>
      </w:ins>
    </w:p>
    <w:p w:rsidR="00E40D0C" w:rsidRPr="00E40D0C" w:rsidRDefault="00E40D0C" w:rsidP="00E40D0C">
      <w:pPr>
        <w:shd w:val="clear" w:color="auto" w:fill="FFFFFF"/>
        <w:spacing w:after="0" w:line="240" w:lineRule="auto"/>
        <w:rPr>
          <w:ins w:id="195" w:author="Unknown"/>
          <w:rFonts w:ascii="Times New Roman" w:eastAsia="Times New Roman" w:hAnsi="Times New Roman" w:cs="Times New Roman"/>
          <w:color w:val="008000"/>
          <w:sz w:val="24"/>
          <w:szCs w:val="24"/>
        </w:rPr>
      </w:pPr>
      <w:ins w:id="196"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"https://www.javatpoint.com/devops"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197" w:author="Unknown"/>
          <w:rFonts w:ascii="Times New Roman" w:eastAsia="Times New Roman" w:hAnsi="Times New Roman" w:cs="Times New Roman"/>
          <w:sz w:val="24"/>
          <w:szCs w:val="24"/>
        </w:rPr>
      </w:pPr>
      <w:ins w:id="198" w:author="Unknown">
        <w:r w:rsidRPr="00E40D0C">
          <w:rPr>
            <w:rFonts w:ascii="Times New Roman" w:eastAsia="Times New Roman" w:hAnsi="Times New Roman" w:cs="Times New Roman"/>
            <w:color w:val="008000"/>
            <w:sz w:val="24"/>
            <w:szCs w:val="24"/>
          </w:rPr>
          <w:fldChar w:fldCharType="begin"/>
        </w:r>
        <w:r w:rsidRPr="00E40D0C">
          <w:rPr>
            <w:rFonts w:ascii="Times New Roman" w:eastAsia="Times New Roman" w:hAnsi="Times New Roman" w:cs="Times New Roman"/>
            <w:color w:val="008000"/>
            <w:sz w:val="24"/>
            <w:szCs w:val="24"/>
          </w:rPr>
          <w:instrText xml:space="preserve"> INCLUDEPICTURE "https://www.javatpoint.com/jquery-mcq" \* MERGEFORMATINET </w:instrText>
        </w:r>
      </w:ins>
      <w:r w:rsidRPr="00E40D0C">
        <w:rPr>
          <w:rFonts w:ascii="Times New Roman" w:eastAsia="Times New Roman" w:hAnsi="Times New Roman" w:cs="Times New Roman"/>
          <w:color w:val="008000"/>
          <w:sz w:val="24"/>
          <w:szCs w:val="24"/>
        </w:rPr>
        <w:fldChar w:fldCharType="separate"/>
      </w:r>
      <w:r w:rsidRPr="00E40D0C">
        <w:rPr>
          <w:rFonts w:ascii="Times New Roman" w:eastAsia="Times New Roman" w:hAnsi="Times New Roman" w:cs="Times New Roman"/>
          <w:color w:val="008000"/>
          <w:sz w:val="24"/>
          <w:szCs w:val="24"/>
        </w:rPr>
        <w:pict>
          <v:shape id="_x0000_i1092" type="#_x0000_t75" alt="DevOps Tutorial" href="https://www.javatpoint.com/devops" style="width:24pt;height:24pt" o:button="t"/>
        </w:pict>
      </w:r>
      <w:ins w:id="199" w:author="Unknown">
        <w:r w:rsidRPr="00E40D0C">
          <w:rPr>
            <w:rFonts w:ascii="Times New Roman" w:eastAsia="Times New Roman" w:hAnsi="Times New Roman" w:cs="Times New Roman"/>
            <w:color w:val="008000"/>
            <w:sz w:val="24"/>
            <w:szCs w:val="24"/>
          </w:rPr>
          <w:fldChar w:fldCharType="end"/>
        </w:r>
      </w:ins>
    </w:p>
    <w:p w:rsidR="00E40D0C" w:rsidRPr="00E40D0C" w:rsidRDefault="00E40D0C" w:rsidP="00E40D0C">
      <w:pPr>
        <w:shd w:val="clear" w:color="auto" w:fill="FFFFFF"/>
        <w:spacing w:after="100" w:afterAutospacing="1" w:line="240" w:lineRule="auto"/>
        <w:jc w:val="center"/>
        <w:rPr>
          <w:ins w:id="200" w:author="Unknown"/>
          <w:rFonts w:ascii="Times New Roman" w:eastAsia="Times New Roman" w:hAnsi="Times New Roman" w:cs="Times New Roman"/>
          <w:color w:val="008000"/>
        </w:rPr>
      </w:pPr>
      <w:proofErr w:type="spellStart"/>
      <w:ins w:id="201" w:author="Unknown">
        <w:r w:rsidRPr="00E40D0C">
          <w:rPr>
            <w:rFonts w:ascii="Times New Roman" w:eastAsia="Times New Roman" w:hAnsi="Times New Roman" w:cs="Times New Roman"/>
            <w:color w:val="008000"/>
          </w:rPr>
          <w:t>DevOps</w:t>
        </w:r>
        <w:proofErr w:type="spellEnd"/>
      </w:ins>
    </w:p>
    <w:p w:rsidR="00E40D0C" w:rsidRPr="00E40D0C" w:rsidRDefault="00E40D0C" w:rsidP="00E40D0C">
      <w:pPr>
        <w:shd w:val="clear" w:color="auto" w:fill="FFFFFF"/>
        <w:spacing w:after="0" w:line="240" w:lineRule="auto"/>
        <w:rPr>
          <w:ins w:id="202" w:author="Unknown"/>
          <w:rFonts w:ascii="Times New Roman" w:eastAsia="Times New Roman" w:hAnsi="Times New Roman" w:cs="Times New Roman"/>
          <w:sz w:val="24"/>
          <w:szCs w:val="24"/>
        </w:rPr>
      </w:pPr>
      <w:ins w:id="203" w:author="Unknown">
        <w:r w:rsidRPr="00E40D0C">
          <w:rPr>
            <w:rFonts w:ascii="Times New Roman" w:eastAsia="Times New Roman" w:hAnsi="Times New Roman" w:cs="Times New Roman"/>
            <w:sz w:val="24"/>
            <w:szCs w:val="24"/>
          </w:rPr>
          <w:fldChar w:fldCharType="end"/>
        </w:r>
      </w:ins>
    </w:p>
    <w:p w:rsidR="00E40D0C" w:rsidRPr="00E40D0C" w:rsidRDefault="00E40D0C" w:rsidP="00E40D0C">
      <w:pPr>
        <w:shd w:val="clear" w:color="auto" w:fill="FFFFFF"/>
        <w:spacing w:after="0" w:line="240" w:lineRule="auto"/>
        <w:rPr>
          <w:ins w:id="204" w:author="Unknown"/>
          <w:rFonts w:ascii="Times New Roman" w:eastAsia="Times New Roman" w:hAnsi="Times New Roman" w:cs="Times New Roman"/>
          <w:sz w:val="24"/>
          <w:szCs w:val="24"/>
        </w:rPr>
      </w:pPr>
      <w:ins w:id="205" w:author="Unknown">
        <w:r w:rsidRPr="00E40D0C">
          <w:rPr>
            <w:rFonts w:ascii="Times New Roman" w:eastAsia="Times New Roman" w:hAnsi="Times New Roman" w:cs="Times New Roman"/>
            <w:sz w:val="24"/>
            <w:szCs w:val="24"/>
          </w:rPr>
          <w:pict>
            <v:rect id="_x0000_i1093" style="width:0;height:9pt" o:hralign="center" o:hrstd="t" o:hrnoshade="t" o:hr="t" fillcolor="#d4d4d4" stroked="f"/>
          </w:pict>
        </w:r>
      </w:ins>
    </w:p>
    <w:p w:rsidR="00E40D0C" w:rsidRPr="00E40D0C" w:rsidRDefault="00E40D0C" w:rsidP="00E40D0C">
      <w:pPr>
        <w:shd w:val="clear" w:color="auto" w:fill="FFFFFF"/>
        <w:spacing w:before="100" w:beforeAutospacing="1" w:after="100" w:afterAutospacing="1" w:line="312" w:lineRule="atLeast"/>
        <w:outlineLvl w:val="1"/>
        <w:rPr>
          <w:ins w:id="206" w:author="Unknown"/>
          <w:rFonts w:ascii="Helvetica" w:eastAsia="Times New Roman" w:hAnsi="Helvetica" w:cs="Helvetica"/>
          <w:color w:val="610B4B"/>
          <w:sz w:val="32"/>
          <w:szCs w:val="32"/>
        </w:rPr>
      </w:pPr>
      <w:proofErr w:type="spellStart"/>
      <w:ins w:id="207" w:author="Unknown">
        <w:r w:rsidRPr="00E40D0C">
          <w:rPr>
            <w:rFonts w:ascii="Helvetica" w:eastAsia="Times New Roman" w:hAnsi="Helvetica" w:cs="Helvetica"/>
            <w:color w:val="610B4B"/>
            <w:sz w:val="32"/>
            <w:szCs w:val="32"/>
          </w:rPr>
          <w:t>B.Tech</w:t>
        </w:r>
        <w:proofErr w:type="spellEnd"/>
        <w:r w:rsidRPr="00E40D0C">
          <w:rPr>
            <w:rFonts w:ascii="Helvetica" w:eastAsia="Times New Roman" w:hAnsi="Helvetica" w:cs="Helvetica"/>
            <w:color w:val="610B4B"/>
            <w:sz w:val="32"/>
            <w:szCs w:val="32"/>
          </w:rPr>
          <w:t xml:space="preserve"> / MCA</w:t>
        </w:r>
      </w:ins>
    </w:p>
    <w:p w:rsidR="00E40D0C" w:rsidRPr="00E40D0C" w:rsidRDefault="00E40D0C" w:rsidP="00E40D0C">
      <w:pPr>
        <w:shd w:val="clear" w:color="auto" w:fill="FFFFFF"/>
        <w:spacing w:after="0" w:line="240" w:lineRule="auto"/>
        <w:rPr>
          <w:ins w:id="208" w:author="Unknown"/>
          <w:rFonts w:ascii="Times New Roman" w:eastAsia="Times New Roman" w:hAnsi="Times New Roman" w:cs="Times New Roman"/>
          <w:color w:val="008000"/>
          <w:sz w:val="24"/>
          <w:szCs w:val="24"/>
        </w:rPr>
      </w:pPr>
      <w:ins w:id="209" w:author="Unknown">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"https://www.javatpoint.com/dbms-tutorial"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1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94" name="Picture 94" descr="DBMS tutorial">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BMS tutorial">
                      <a:hlinkClick r:id="rId51"/>
                    </pic:cNvPr>
                    <pic:cNvPicPr>
                      <a:picLocks noChangeAspect="1" noChangeArrowheads="1"/>
                    </pic:cNvPicPr>
                  </pic:nvPicPr>
                  <pic:blipFill>
                    <a:blip r:embed="rId52"/>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11" w:author="Unknown"/>
          <w:rFonts w:ascii="Times New Roman" w:eastAsia="Times New Roman" w:hAnsi="Times New Roman" w:cs="Times New Roman"/>
          <w:color w:val="008000"/>
        </w:rPr>
      </w:pPr>
      <w:ins w:id="212" w:author="Unknown">
        <w:r w:rsidRPr="00E40D0C">
          <w:rPr>
            <w:rFonts w:ascii="Times New Roman" w:eastAsia="Times New Roman" w:hAnsi="Times New Roman" w:cs="Times New Roman"/>
            <w:color w:val="008000"/>
          </w:rPr>
          <w:t>DBMS</w:t>
        </w:r>
      </w:ins>
    </w:p>
    <w:p w:rsidR="00E40D0C" w:rsidRPr="00E40D0C" w:rsidRDefault="00E40D0C" w:rsidP="00E40D0C">
      <w:pPr>
        <w:shd w:val="clear" w:color="auto" w:fill="FFFFFF"/>
        <w:spacing w:after="0" w:line="240" w:lineRule="auto"/>
        <w:rPr>
          <w:ins w:id="213" w:author="Unknown"/>
          <w:rFonts w:ascii="Times New Roman" w:eastAsia="Times New Roman" w:hAnsi="Times New Roman" w:cs="Times New Roman"/>
          <w:color w:val="008000"/>
          <w:sz w:val="24"/>
          <w:szCs w:val="24"/>
        </w:rPr>
      </w:pPr>
      <w:ins w:id="21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"https://www.javatpoint.com/data-structure-tutorial"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1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95" name="Picture 95" descr="Data Structures tutoria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ata Structures tutorial">
                      <a:hlinkClick r:id="rId53"/>
                    </pic:cNvPr>
                    <pic:cNvPicPr>
                      <a:picLocks noChangeAspect="1" noChangeArrowheads="1"/>
                    </pic:cNvPicPr>
                  </pic:nvPicPr>
                  <pic:blipFill>
                    <a:blip r:embed="rId5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16" w:author="Unknown"/>
          <w:rFonts w:ascii="Times New Roman" w:eastAsia="Times New Roman" w:hAnsi="Times New Roman" w:cs="Times New Roman"/>
          <w:color w:val="008000"/>
        </w:rPr>
      </w:pPr>
      <w:ins w:id="217" w:author="Unknown">
        <w:r w:rsidRPr="00E40D0C">
          <w:rPr>
            <w:rFonts w:ascii="Times New Roman" w:eastAsia="Times New Roman" w:hAnsi="Times New Roman" w:cs="Times New Roman"/>
            <w:color w:val="008000"/>
          </w:rPr>
          <w:t>Data Structures</w:t>
        </w:r>
      </w:ins>
    </w:p>
    <w:p w:rsidR="00E40D0C" w:rsidRPr="00E40D0C" w:rsidRDefault="00E40D0C" w:rsidP="00E40D0C">
      <w:pPr>
        <w:shd w:val="clear" w:color="auto" w:fill="FFFFFF"/>
        <w:spacing w:after="0" w:line="240" w:lineRule="auto"/>
        <w:rPr>
          <w:ins w:id="218" w:author="Unknown"/>
          <w:rFonts w:ascii="Times New Roman" w:eastAsia="Times New Roman" w:hAnsi="Times New Roman" w:cs="Times New Roman"/>
          <w:color w:val="008000"/>
          <w:sz w:val="24"/>
          <w:szCs w:val="24"/>
        </w:rPr>
      </w:pPr>
      <w:ins w:id="21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"https://www.javatpoint.com/daa-tutorial"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2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96" name="Picture 96" descr="DAA tutori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AA tutorial">
                      <a:hlinkClick r:id="rId55"/>
                    </pic:cNvPr>
                    <pic:cNvPicPr>
                      <a:picLocks noChangeAspect="1" noChangeArrowheads="1"/>
                    </pic:cNvPicPr>
                  </pic:nvPicPr>
                  <pic:blipFill>
                    <a:blip r:embed="rId5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21" w:author="Unknown"/>
          <w:rFonts w:ascii="Times New Roman" w:eastAsia="Times New Roman" w:hAnsi="Times New Roman" w:cs="Times New Roman"/>
          <w:color w:val="008000"/>
        </w:rPr>
      </w:pPr>
      <w:ins w:id="222" w:author="Unknown">
        <w:r w:rsidRPr="00E40D0C">
          <w:rPr>
            <w:rFonts w:ascii="Times New Roman" w:eastAsia="Times New Roman" w:hAnsi="Times New Roman" w:cs="Times New Roman"/>
            <w:color w:val="008000"/>
          </w:rPr>
          <w:t>DAA</w:t>
        </w:r>
      </w:ins>
    </w:p>
    <w:p w:rsidR="00E40D0C" w:rsidRPr="00E40D0C" w:rsidRDefault="00E40D0C" w:rsidP="00E40D0C">
      <w:pPr>
        <w:shd w:val="clear" w:color="auto" w:fill="FFFFFF"/>
        <w:spacing w:after="0" w:line="240" w:lineRule="auto"/>
        <w:rPr>
          <w:ins w:id="223" w:author="Unknown"/>
          <w:rFonts w:ascii="Times New Roman" w:eastAsia="Times New Roman" w:hAnsi="Times New Roman" w:cs="Times New Roman"/>
          <w:color w:val="008000"/>
          <w:sz w:val="24"/>
          <w:szCs w:val="24"/>
        </w:rPr>
      </w:pPr>
      <w:ins w:id="22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"https://www.javatpoint.com/os-tutorial"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2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97" name="Picture 97" descr="Operating System tutorial">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Operating System tutorial">
                      <a:hlinkClick r:id="rId57"/>
                    </pic:cNvPr>
                    <pic:cNvPicPr>
                      <a:picLocks noChangeAspect="1" noChangeArrowheads="1"/>
                    </pic:cNvPicPr>
                  </pic:nvPicPr>
                  <pic:blipFill>
                    <a:blip r:embed="rId58"/>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26" w:author="Unknown"/>
          <w:rFonts w:ascii="Times New Roman" w:eastAsia="Times New Roman" w:hAnsi="Times New Roman" w:cs="Times New Roman"/>
          <w:color w:val="008000"/>
        </w:rPr>
      </w:pPr>
      <w:ins w:id="227" w:author="Unknown">
        <w:r w:rsidRPr="00E40D0C">
          <w:rPr>
            <w:rFonts w:ascii="Times New Roman" w:eastAsia="Times New Roman" w:hAnsi="Times New Roman" w:cs="Times New Roman"/>
            <w:color w:val="008000"/>
          </w:rPr>
          <w:t>Operating System</w:t>
        </w:r>
      </w:ins>
    </w:p>
    <w:p w:rsidR="00E40D0C" w:rsidRPr="00E40D0C" w:rsidRDefault="00E40D0C" w:rsidP="00E40D0C">
      <w:pPr>
        <w:shd w:val="clear" w:color="auto" w:fill="FFFFFF"/>
        <w:spacing w:after="0" w:line="240" w:lineRule="auto"/>
        <w:rPr>
          <w:ins w:id="228" w:author="Unknown"/>
          <w:rFonts w:ascii="Times New Roman" w:eastAsia="Times New Roman" w:hAnsi="Times New Roman" w:cs="Times New Roman"/>
          <w:color w:val="008000"/>
          <w:sz w:val="24"/>
          <w:szCs w:val="24"/>
        </w:rPr>
      </w:pPr>
      <w:ins w:id="229" w:author="Unknown">
        <w:r w:rsidRPr="00E40D0C">
          <w:rPr>
            <w:rFonts w:ascii="Times New Roman" w:eastAsia="Times New Roman" w:hAnsi="Times New Roman" w:cs="Times New Roman"/>
            <w:sz w:val="24"/>
            <w:szCs w:val="24"/>
          </w:rPr>
          <w:lastRenderedPageBreak/>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"https://www.javatpoint.com/computer-network-tutorial"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3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98" name="Picture 98" descr="Computer Network tutorial">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mputer Network tutorial">
                      <a:hlinkClick r:id="rId59"/>
                    </pic:cNvPr>
                    <pic:cNvPicPr>
                      <a:picLocks noChangeAspect="1" noChangeArrowheads="1"/>
                    </pic:cNvPicPr>
                  </pic:nvPicPr>
                  <pic:blipFill>
                    <a:blip r:embed="rId60"/>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31" w:author="Unknown"/>
          <w:rFonts w:ascii="Times New Roman" w:eastAsia="Times New Roman" w:hAnsi="Times New Roman" w:cs="Times New Roman"/>
          <w:color w:val="008000"/>
        </w:rPr>
      </w:pPr>
      <w:ins w:id="232" w:author="Unknown">
        <w:r w:rsidRPr="00E40D0C">
          <w:rPr>
            <w:rFonts w:ascii="Times New Roman" w:eastAsia="Times New Roman" w:hAnsi="Times New Roman" w:cs="Times New Roman"/>
            <w:color w:val="008000"/>
          </w:rPr>
          <w:t>Computer Network</w:t>
        </w:r>
      </w:ins>
    </w:p>
    <w:p w:rsidR="00E40D0C" w:rsidRPr="00E40D0C" w:rsidRDefault="00E40D0C" w:rsidP="00E40D0C">
      <w:pPr>
        <w:shd w:val="clear" w:color="auto" w:fill="FFFFFF"/>
        <w:spacing w:after="0" w:line="240" w:lineRule="auto"/>
        <w:rPr>
          <w:ins w:id="233" w:author="Unknown"/>
          <w:rFonts w:ascii="Times New Roman" w:eastAsia="Times New Roman" w:hAnsi="Times New Roman" w:cs="Times New Roman"/>
          <w:color w:val="008000"/>
          <w:sz w:val="24"/>
          <w:szCs w:val="24"/>
        </w:rPr>
      </w:pPr>
      <w:ins w:id="23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"https://www.javatpoint.com/compiler-tutorial"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3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99" name="Picture 99" descr="Compiler Design tutorial">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mpiler Design tutorial">
                      <a:hlinkClick r:id="rId61"/>
                    </pic:cNvPr>
                    <pic:cNvPicPr>
                      <a:picLocks noChangeAspect="1" noChangeArrowheads="1"/>
                    </pic:cNvPicPr>
                  </pic:nvPicPr>
                  <pic:blipFill>
                    <a:blip r:embed="rId62"/>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36" w:author="Unknown"/>
          <w:rFonts w:ascii="Times New Roman" w:eastAsia="Times New Roman" w:hAnsi="Times New Roman" w:cs="Times New Roman"/>
          <w:color w:val="008000"/>
        </w:rPr>
      </w:pPr>
      <w:ins w:id="237" w:author="Unknown">
        <w:r w:rsidRPr="00E40D0C">
          <w:rPr>
            <w:rFonts w:ascii="Times New Roman" w:eastAsia="Times New Roman" w:hAnsi="Times New Roman" w:cs="Times New Roman"/>
            <w:color w:val="008000"/>
          </w:rPr>
          <w:t>Compiler Design</w:t>
        </w:r>
      </w:ins>
    </w:p>
    <w:p w:rsidR="00E40D0C" w:rsidRPr="00E40D0C" w:rsidRDefault="00E40D0C" w:rsidP="00E40D0C">
      <w:pPr>
        <w:shd w:val="clear" w:color="auto" w:fill="FFFFFF"/>
        <w:spacing w:after="0" w:line="240" w:lineRule="auto"/>
        <w:rPr>
          <w:ins w:id="238" w:author="Unknown"/>
          <w:rFonts w:ascii="Times New Roman" w:eastAsia="Times New Roman" w:hAnsi="Times New Roman" w:cs="Times New Roman"/>
          <w:color w:val="008000"/>
          <w:sz w:val="24"/>
          <w:szCs w:val="24"/>
        </w:rPr>
      </w:pPr>
      <w:ins w:id="23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"https://www.javatpoint.com/computer-organization-and-architecture-tutorial"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4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100" name="Picture 100" descr="Computer Organization and Architectu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mputer Organization and Architecture">
                      <a:hlinkClick r:id="rId63"/>
                    </pic:cNvPr>
                    <pic:cNvPicPr>
                      <a:picLocks noChangeAspect="1" noChangeArrowheads="1"/>
                    </pic:cNvPicPr>
                  </pic:nvPicPr>
                  <pic:blipFill>
                    <a:blip r:embed="rId6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41" w:author="Unknown"/>
          <w:rFonts w:ascii="Times New Roman" w:eastAsia="Times New Roman" w:hAnsi="Times New Roman" w:cs="Times New Roman"/>
          <w:color w:val="008000"/>
        </w:rPr>
      </w:pPr>
      <w:ins w:id="242" w:author="Unknown">
        <w:r w:rsidRPr="00E40D0C">
          <w:rPr>
            <w:rFonts w:ascii="Times New Roman" w:eastAsia="Times New Roman" w:hAnsi="Times New Roman" w:cs="Times New Roman"/>
            <w:color w:val="008000"/>
          </w:rPr>
          <w:t>Computer Organization</w:t>
        </w:r>
      </w:ins>
    </w:p>
    <w:p w:rsidR="00E40D0C" w:rsidRPr="00E40D0C" w:rsidRDefault="00E40D0C" w:rsidP="00E40D0C">
      <w:pPr>
        <w:shd w:val="clear" w:color="auto" w:fill="FFFFFF"/>
        <w:spacing w:after="0" w:line="240" w:lineRule="auto"/>
        <w:rPr>
          <w:ins w:id="243" w:author="Unknown"/>
          <w:rFonts w:ascii="Times New Roman" w:eastAsia="Times New Roman" w:hAnsi="Times New Roman" w:cs="Times New Roman"/>
          <w:color w:val="008000"/>
          <w:sz w:val="24"/>
          <w:szCs w:val="24"/>
        </w:rPr>
      </w:pPr>
      <w:ins w:id="24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"https://www.javatpoint.com/discrete-mathematics-tutorial"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4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101" name="Picture 101" descr="Discrete Mathematics Tutorial">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screte Mathematics Tutorial">
                      <a:hlinkClick r:id="rId65"/>
                    </pic:cNvPr>
                    <pic:cNvPicPr>
                      <a:picLocks noChangeAspect="1" noChangeArrowheads="1"/>
                    </pic:cNvPicPr>
                  </pic:nvPicPr>
                  <pic:blipFill>
                    <a:blip r:embed="rId6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46" w:author="Unknown"/>
          <w:rFonts w:ascii="Times New Roman" w:eastAsia="Times New Roman" w:hAnsi="Times New Roman" w:cs="Times New Roman"/>
          <w:color w:val="008000"/>
        </w:rPr>
      </w:pPr>
      <w:ins w:id="247" w:author="Unknown">
        <w:r w:rsidRPr="00E40D0C">
          <w:rPr>
            <w:rFonts w:ascii="Times New Roman" w:eastAsia="Times New Roman" w:hAnsi="Times New Roman" w:cs="Times New Roman"/>
            <w:color w:val="008000"/>
          </w:rPr>
          <w:t>Discrete Mathematics</w:t>
        </w:r>
      </w:ins>
    </w:p>
    <w:p w:rsidR="00E40D0C" w:rsidRPr="00E40D0C" w:rsidRDefault="00E40D0C" w:rsidP="00E40D0C">
      <w:pPr>
        <w:shd w:val="clear" w:color="auto" w:fill="FFFFFF"/>
        <w:spacing w:after="0" w:line="240" w:lineRule="auto"/>
        <w:rPr>
          <w:ins w:id="248" w:author="Unknown"/>
          <w:rFonts w:ascii="Times New Roman" w:eastAsia="Times New Roman" w:hAnsi="Times New Roman" w:cs="Times New Roman"/>
          <w:color w:val="008000"/>
          <w:sz w:val="24"/>
          <w:szCs w:val="24"/>
        </w:rPr>
      </w:pPr>
      <w:ins w:id="24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"https://www.javatpoint.com/ethical-hacking-tutorial"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5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102" name="Picture 102" descr="Ethical Hacking Tutorial">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thical Hacking Tutorial">
                      <a:hlinkClick r:id="rId67"/>
                    </pic:cNvPr>
                    <pic:cNvPicPr>
                      <a:picLocks noChangeAspect="1" noChangeArrowheads="1"/>
                    </pic:cNvPicPr>
                  </pic:nvPicPr>
                  <pic:blipFill>
                    <a:blip r:embed="rId68"/>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51" w:author="Unknown"/>
          <w:rFonts w:ascii="Times New Roman" w:eastAsia="Times New Roman" w:hAnsi="Times New Roman" w:cs="Times New Roman"/>
          <w:color w:val="008000"/>
        </w:rPr>
      </w:pPr>
      <w:ins w:id="252" w:author="Unknown">
        <w:r w:rsidRPr="00E40D0C">
          <w:rPr>
            <w:rFonts w:ascii="Times New Roman" w:eastAsia="Times New Roman" w:hAnsi="Times New Roman" w:cs="Times New Roman"/>
            <w:color w:val="008000"/>
          </w:rPr>
          <w:t>Ethical Hacking</w:t>
        </w:r>
      </w:ins>
    </w:p>
    <w:p w:rsidR="00E40D0C" w:rsidRPr="00E40D0C" w:rsidRDefault="00E40D0C" w:rsidP="00E40D0C">
      <w:pPr>
        <w:shd w:val="clear" w:color="auto" w:fill="FFFFFF"/>
        <w:spacing w:after="0" w:line="240" w:lineRule="auto"/>
        <w:rPr>
          <w:ins w:id="253" w:author="Unknown"/>
          <w:rFonts w:ascii="Times New Roman" w:eastAsia="Times New Roman" w:hAnsi="Times New Roman" w:cs="Times New Roman"/>
          <w:color w:val="008000"/>
          <w:sz w:val="24"/>
          <w:szCs w:val="24"/>
        </w:rPr>
      </w:pPr>
      <w:ins w:id="25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"https://www.javatpoint.com/computer-graphics-tutorial"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5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103" name="Picture 103" descr="Computer Graphics Tutorial">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puter Graphics Tutorial">
                      <a:hlinkClick r:id="rId69"/>
                    </pic:cNvPr>
                    <pic:cNvPicPr>
                      <a:picLocks noChangeAspect="1" noChangeArrowheads="1"/>
                    </pic:cNvPicPr>
                  </pic:nvPicPr>
                  <pic:blipFill>
                    <a:blip r:embed="rId70"/>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56" w:author="Unknown"/>
          <w:rFonts w:ascii="Times New Roman" w:eastAsia="Times New Roman" w:hAnsi="Times New Roman" w:cs="Times New Roman"/>
          <w:color w:val="008000"/>
        </w:rPr>
      </w:pPr>
      <w:ins w:id="257" w:author="Unknown">
        <w:r w:rsidRPr="00E40D0C">
          <w:rPr>
            <w:rFonts w:ascii="Times New Roman" w:eastAsia="Times New Roman" w:hAnsi="Times New Roman" w:cs="Times New Roman"/>
            <w:color w:val="008000"/>
          </w:rPr>
          <w:t>Computer Graphics</w:t>
        </w:r>
      </w:ins>
    </w:p>
    <w:p w:rsidR="00E40D0C" w:rsidRPr="00E40D0C" w:rsidRDefault="00E40D0C" w:rsidP="00E40D0C">
      <w:pPr>
        <w:shd w:val="clear" w:color="auto" w:fill="FFFFFF"/>
        <w:spacing w:after="0" w:line="240" w:lineRule="auto"/>
        <w:rPr>
          <w:ins w:id="258" w:author="Unknown"/>
          <w:rFonts w:ascii="Times New Roman" w:eastAsia="Times New Roman" w:hAnsi="Times New Roman" w:cs="Times New Roman"/>
          <w:color w:val="008000"/>
          <w:sz w:val="24"/>
          <w:szCs w:val="24"/>
        </w:rPr>
      </w:pPr>
      <w:ins w:id="25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"https://www.javatpoint.com/software-engineering-tutorial"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6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104" name="Picture 104" descr="Software Engineering Tutorial">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oftware Engineering Tutorial">
                      <a:hlinkClick r:id="rId71"/>
                    </pic:cNvPr>
                    <pic:cNvPicPr>
                      <a:picLocks noChangeAspect="1" noChangeArrowheads="1"/>
                    </pic:cNvPicPr>
                  </pic:nvPicPr>
                  <pic:blipFill>
                    <a:blip r:embed="rId72"/>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61" w:author="Unknown"/>
          <w:rFonts w:ascii="Times New Roman" w:eastAsia="Times New Roman" w:hAnsi="Times New Roman" w:cs="Times New Roman"/>
          <w:color w:val="008000"/>
        </w:rPr>
      </w:pPr>
      <w:ins w:id="262" w:author="Unknown">
        <w:r w:rsidRPr="00E40D0C">
          <w:rPr>
            <w:rFonts w:ascii="Times New Roman" w:eastAsia="Times New Roman" w:hAnsi="Times New Roman" w:cs="Times New Roman"/>
            <w:color w:val="008000"/>
          </w:rPr>
          <w:t>Software Engineering</w:t>
        </w:r>
      </w:ins>
    </w:p>
    <w:p w:rsidR="00E40D0C" w:rsidRPr="00E40D0C" w:rsidRDefault="00E40D0C" w:rsidP="00E40D0C">
      <w:pPr>
        <w:shd w:val="clear" w:color="auto" w:fill="FFFFFF"/>
        <w:spacing w:after="0" w:line="240" w:lineRule="auto"/>
        <w:rPr>
          <w:ins w:id="263" w:author="Unknown"/>
          <w:rFonts w:ascii="Times New Roman" w:eastAsia="Times New Roman" w:hAnsi="Times New Roman" w:cs="Times New Roman"/>
          <w:color w:val="008000"/>
          <w:sz w:val="24"/>
          <w:szCs w:val="24"/>
        </w:rPr>
      </w:pPr>
      <w:ins w:id="26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"https://www.javatpoint.com/html-tutorial"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6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105" name="Picture 105" descr="html tutorial">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ml tutorial">
                      <a:hlinkClick r:id="rId73"/>
                    </pic:cNvPr>
                    <pic:cNvPicPr>
                      <a:picLocks noChangeAspect="1" noChangeArrowheads="1"/>
                    </pic:cNvPicPr>
                  </pic:nvPicPr>
                  <pic:blipFill>
                    <a:blip r:embed="rId7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66" w:author="Unknown"/>
          <w:rFonts w:ascii="Times New Roman" w:eastAsia="Times New Roman" w:hAnsi="Times New Roman" w:cs="Times New Roman"/>
          <w:color w:val="008000"/>
        </w:rPr>
      </w:pPr>
      <w:ins w:id="267" w:author="Unknown">
        <w:r w:rsidRPr="00E40D0C">
          <w:rPr>
            <w:rFonts w:ascii="Times New Roman" w:eastAsia="Times New Roman" w:hAnsi="Times New Roman" w:cs="Times New Roman"/>
            <w:color w:val="008000"/>
          </w:rPr>
          <w:t>Web Technology</w:t>
        </w:r>
      </w:ins>
    </w:p>
    <w:p w:rsidR="00E40D0C" w:rsidRPr="00E40D0C" w:rsidRDefault="00E40D0C" w:rsidP="00E40D0C">
      <w:pPr>
        <w:shd w:val="clear" w:color="auto" w:fill="FFFFFF"/>
        <w:spacing w:after="0" w:line="240" w:lineRule="auto"/>
        <w:rPr>
          <w:ins w:id="268" w:author="Unknown"/>
          <w:rFonts w:ascii="Times New Roman" w:eastAsia="Times New Roman" w:hAnsi="Times New Roman" w:cs="Times New Roman"/>
          <w:color w:val="008000"/>
          <w:sz w:val="24"/>
          <w:szCs w:val="24"/>
        </w:rPr>
      </w:pPr>
      <w:ins w:id="26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"https://www.javatpoint.com/cyber-security-tutorial"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7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lastRenderedPageBreak/>
        <w:drawing>
          <wp:inline distT="0" distB="0" distL="0" distR="0">
            <wp:extent cx="476250" cy="476250"/>
            <wp:effectExtent l="19050" t="0" r="0" b="0"/>
            <wp:docPr id="106" name="Picture 106" descr="Cyber Security tutorial">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yber Security tutorial">
                      <a:hlinkClick r:id="rId75"/>
                    </pic:cNvPr>
                    <pic:cNvPicPr>
                      <a:picLocks noChangeAspect="1" noChangeArrowheads="1"/>
                    </pic:cNvPicPr>
                  </pic:nvPicPr>
                  <pic:blipFill>
                    <a:blip r:embed="rId7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71" w:author="Unknown"/>
          <w:rFonts w:ascii="Times New Roman" w:eastAsia="Times New Roman" w:hAnsi="Times New Roman" w:cs="Times New Roman"/>
          <w:color w:val="008000"/>
        </w:rPr>
      </w:pPr>
      <w:ins w:id="272" w:author="Unknown">
        <w:r w:rsidRPr="00E40D0C">
          <w:rPr>
            <w:rFonts w:ascii="Times New Roman" w:eastAsia="Times New Roman" w:hAnsi="Times New Roman" w:cs="Times New Roman"/>
            <w:color w:val="008000"/>
          </w:rPr>
          <w:t>Cyber Security</w:t>
        </w:r>
      </w:ins>
    </w:p>
    <w:p w:rsidR="00E40D0C" w:rsidRPr="00E40D0C" w:rsidRDefault="00E40D0C" w:rsidP="00E40D0C">
      <w:pPr>
        <w:shd w:val="clear" w:color="auto" w:fill="FFFFFF"/>
        <w:spacing w:after="0" w:line="240" w:lineRule="auto"/>
        <w:rPr>
          <w:ins w:id="273" w:author="Unknown"/>
          <w:rFonts w:ascii="Times New Roman" w:eastAsia="Times New Roman" w:hAnsi="Times New Roman" w:cs="Times New Roman"/>
          <w:color w:val="008000"/>
          <w:sz w:val="24"/>
          <w:szCs w:val="24"/>
        </w:rPr>
      </w:pPr>
      <w:ins w:id="27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"https://www.javatpoint.com/automata-tutorial"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7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107" name="Picture 107" descr="Automata Tutorial">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utomata Tutorial">
                      <a:hlinkClick r:id="rId77"/>
                    </pic:cNvPr>
                    <pic:cNvPicPr>
                      <a:picLocks noChangeAspect="1" noChangeArrowheads="1"/>
                    </pic:cNvPicPr>
                  </pic:nvPicPr>
                  <pic:blipFill>
                    <a:blip r:embed="rId78"/>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76" w:author="Unknown"/>
          <w:rFonts w:ascii="Times New Roman" w:eastAsia="Times New Roman" w:hAnsi="Times New Roman" w:cs="Times New Roman"/>
          <w:color w:val="008000"/>
        </w:rPr>
      </w:pPr>
      <w:ins w:id="277" w:author="Unknown">
        <w:r w:rsidRPr="00E40D0C">
          <w:rPr>
            <w:rFonts w:ascii="Times New Roman" w:eastAsia="Times New Roman" w:hAnsi="Times New Roman" w:cs="Times New Roman"/>
            <w:color w:val="008000"/>
          </w:rPr>
          <w:t>Automata</w:t>
        </w:r>
      </w:ins>
    </w:p>
    <w:p w:rsidR="00E40D0C" w:rsidRPr="00E40D0C" w:rsidRDefault="00E40D0C" w:rsidP="00E40D0C">
      <w:pPr>
        <w:shd w:val="clear" w:color="auto" w:fill="FFFFFF"/>
        <w:spacing w:after="0" w:line="240" w:lineRule="auto"/>
        <w:rPr>
          <w:ins w:id="278" w:author="Unknown"/>
          <w:rFonts w:ascii="Times New Roman" w:eastAsia="Times New Roman" w:hAnsi="Times New Roman" w:cs="Times New Roman"/>
          <w:color w:val="008000"/>
          <w:sz w:val="24"/>
          <w:szCs w:val="24"/>
        </w:rPr>
      </w:pPr>
      <w:ins w:id="27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"https://www.javatpoint.com/c-programming-language-tutorial"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8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108" name="Picture 108" descr="C Language tutorial">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 Language tutorial">
                      <a:hlinkClick r:id="rId79"/>
                    </pic:cNvPr>
                    <pic:cNvPicPr>
                      <a:picLocks noChangeAspect="1" noChangeArrowheads="1"/>
                    </pic:cNvPicPr>
                  </pic:nvPicPr>
                  <pic:blipFill>
                    <a:blip r:embed="rId80"/>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81" w:author="Unknown"/>
          <w:rFonts w:ascii="Times New Roman" w:eastAsia="Times New Roman" w:hAnsi="Times New Roman" w:cs="Times New Roman"/>
          <w:color w:val="008000"/>
        </w:rPr>
      </w:pPr>
      <w:ins w:id="282" w:author="Unknown">
        <w:r w:rsidRPr="00E40D0C">
          <w:rPr>
            <w:rFonts w:ascii="Times New Roman" w:eastAsia="Times New Roman" w:hAnsi="Times New Roman" w:cs="Times New Roman"/>
            <w:color w:val="008000"/>
          </w:rPr>
          <w:t>C Programming</w:t>
        </w:r>
      </w:ins>
    </w:p>
    <w:p w:rsidR="00E40D0C" w:rsidRPr="00E40D0C" w:rsidRDefault="00E40D0C" w:rsidP="00E40D0C">
      <w:pPr>
        <w:shd w:val="clear" w:color="auto" w:fill="FFFFFF"/>
        <w:spacing w:after="0" w:line="240" w:lineRule="auto"/>
        <w:rPr>
          <w:ins w:id="283" w:author="Unknown"/>
          <w:rFonts w:ascii="Times New Roman" w:eastAsia="Times New Roman" w:hAnsi="Times New Roman" w:cs="Times New Roman"/>
          <w:color w:val="008000"/>
          <w:sz w:val="24"/>
          <w:szCs w:val="24"/>
        </w:rPr>
      </w:pPr>
      <w:ins w:id="28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"https://www.javatpoint.com/cpp-tutorial"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8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109" name="Picture 109" descr="C++ tutorial">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 tutorial">
                      <a:hlinkClick r:id="rId81"/>
                    </pic:cNvPr>
                    <pic:cNvPicPr>
                      <a:picLocks noChangeAspect="1" noChangeArrowheads="1"/>
                    </pic:cNvPicPr>
                  </pic:nvPicPr>
                  <pic:blipFill>
                    <a:blip r:embed="rId82"/>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86" w:author="Unknown"/>
          <w:rFonts w:ascii="Times New Roman" w:eastAsia="Times New Roman" w:hAnsi="Times New Roman" w:cs="Times New Roman"/>
          <w:color w:val="008000"/>
        </w:rPr>
      </w:pPr>
      <w:ins w:id="287" w:author="Unknown">
        <w:r w:rsidRPr="00E40D0C">
          <w:rPr>
            <w:rFonts w:ascii="Times New Roman" w:eastAsia="Times New Roman" w:hAnsi="Times New Roman" w:cs="Times New Roman"/>
            <w:color w:val="008000"/>
          </w:rPr>
          <w:t>C++</w:t>
        </w:r>
      </w:ins>
    </w:p>
    <w:p w:rsidR="00E40D0C" w:rsidRPr="00E40D0C" w:rsidRDefault="00E40D0C" w:rsidP="00E40D0C">
      <w:pPr>
        <w:shd w:val="clear" w:color="auto" w:fill="FFFFFF"/>
        <w:spacing w:after="0" w:line="240" w:lineRule="auto"/>
        <w:rPr>
          <w:ins w:id="288" w:author="Unknown"/>
          <w:rFonts w:ascii="Times New Roman" w:eastAsia="Times New Roman" w:hAnsi="Times New Roman" w:cs="Times New Roman"/>
          <w:color w:val="008000"/>
          <w:sz w:val="24"/>
          <w:szCs w:val="24"/>
        </w:rPr>
      </w:pPr>
      <w:ins w:id="28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"https://www.javatpoint.com/java-tutorial"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9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110" name="Picture 110" descr="Java tutorial">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Java tutorial">
                      <a:hlinkClick r:id="rId83"/>
                    </pic:cNvPr>
                    <pic:cNvPicPr>
                      <a:picLocks noChangeAspect="1" noChangeArrowheads="1"/>
                    </pic:cNvPicPr>
                  </pic:nvPicPr>
                  <pic:blipFill>
                    <a:blip r:embed="rId8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91" w:author="Unknown"/>
          <w:rFonts w:ascii="Times New Roman" w:eastAsia="Times New Roman" w:hAnsi="Times New Roman" w:cs="Times New Roman"/>
          <w:color w:val="008000"/>
        </w:rPr>
      </w:pPr>
      <w:ins w:id="292" w:author="Unknown">
        <w:r w:rsidRPr="00E40D0C">
          <w:rPr>
            <w:rFonts w:ascii="Times New Roman" w:eastAsia="Times New Roman" w:hAnsi="Times New Roman" w:cs="Times New Roman"/>
            <w:color w:val="008000"/>
          </w:rPr>
          <w:t>Java</w:t>
        </w:r>
      </w:ins>
    </w:p>
    <w:p w:rsidR="00E40D0C" w:rsidRPr="00E40D0C" w:rsidRDefault="00E40D0C" w:rsidP="00E40D0C">
      <w:pPr>
        <w:shd w:val="clear" w:color="auto" w:fill="FFFFFF"/>
        <w:spacing w:after="0" w:line="240" w:lineRule="auto"/>
        <w:rPr>
          <w:ins w:id="293" w:author="Unknown"/>
          <w:rFonts w:ascii="Times New Roman" w:eastAsia="Times New Roman" w:hAnsi="Times New Roman" w:cs="Times New Roman"/>
          <w:color w:val="008000"/>
          <w:sz w:val="24"/>
          <w:szCs w:val="24"/>
        </w:rPr>
      </w:pPr>
      <w:ins w:id="29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"https://www.javatpoint.com/net-framework"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29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111" name="Picture 111" descr=".Net Framework tutorial">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et Framework tutorial">
                      <a:hlinkClick r:id="rId85"/>
                    </pic:cNvPr>
                    <pic:cNvPicPr>
                      <a:picLocks noChangeAspect="1" noChangeArrowheads="1"/>
                    </pic:cNvPicPr>
                  </pic:nvPicPr>
                  <pic:blipFill>
                    <a:blip r:embed="rId8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296" w:author="Unknown"/>
          <w:rFonts w:ascii="Times New Roman" w:eastAsia="Times New Roman" w:hAnsi="Times New Roman" w:cs="Times New Roman"/>
          <w:color w:val="008000"/>
        </w:rPr>
      </w:pPr>
      <w:ins w:id="297" w:author="Unknown">
        <w:r w:rsidRPr="00E40D0C">
          <w:rPr>
            <w:rFonts w:ascii="Times New Roman" w:eastAsia="Times New Roman" w:hAnsi="Times New Roman" w:cs="Times New Roman"/>
            <w:color w:val="008000"/>
          </w:rPr>
          <w:t>.Net</w:t>
        </w:r>
      </w:ins>
    </w:p>
    <w:p w:rsidR="00E40D0C" w:rsidRPr="00E40D0C" w:rsidRDefault="00E40D0C" w:rsidP="00E40D0C">
      <w:pPr>
        <w:shd w:val="clear" w:color="auto" w:fill="FFFFFF"/>
        <w:spacing w:after="0" w:line="240" w:lineRule="auto"/>
        <w:rPr>
          <w:ins w:id="298" w:author="Unknown"/>
          <w:rFonts w:ascii="Times New Roman" w:eastAsia="Times New Roman" w:hAnsi="Times New Roman" w:cs="Times New Roman"/>
          <w:color w:val="008000"/>
          <w:sz w:val="24"/>
          <w:szCs w:val="24"/>
        </w:rPr>
      </w:pPr>
      <w:ins w:id="29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"https://www.javatpoint.com/python-tutorial"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30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112" name="Picture 112" descr="Python tutorial">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ython tutorial">
                      <a:hlinkClick r:id="rId87"/>
                    </pic:cNvPr>
                    <pic:cNvPicPr>
                      <a:picLocks noChangeAspect="1" noChangeArrowheads="1"/>
                    </pic:cNvPicPr>
                  </pic:nvPicPr>
                  <pic:blipFill>
                    <a:blip r:embed="rId88"/>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301" w:author="Unknown"/>
          <w:rFonts w:ascii="Times New Roman" w:eastAsia="Times New Roman" w:hAnsi="Times New Roman" w:cs="Times New Roman"/>
          <w:color w:val="008000"/>
        </w:rPr>
      </w:pPr>
      <w:ins w:id="302" w:author="Unknown">
        <w:r w:rsidRPr="00E40D0C">
          <w:rPr>
            <w:rFonts w:ascii="Times New Roman" w:eastAsia="Times New Roman" w:hAnsi="Times New Roman" w:cs="Times New Roman"/>
            <w:color w:val="008000"/>
          </w:rPr>
          <w:t>Python</w:t>
        </w:r>
      </w:ins>
    </w:p>
    <w:p w:rsidR="00E40D0C" w:rsidRPr="00E40D0C" w:rsidRDefault="00E40D0C" w:rsidP="00E40D0C">
      <w:pPr>
        <w:shd w:val="clear" w:color="auto" w:fill="FFFFFF"/>
        <w:spacing w:after="0" w:line="240" w:lineRule="auto"/>
        <w:rPr>
          <w:ins w:id="303" w:author="Unknown"/>
          <w:rFonts w:ascii="Times New Roman" w:eastAsia="Times New Roman" w:hAnsi="Times New Roman" w:cs="Times New Roman"/>
          <w:color w:val="008000"/>
          <w:sz w:val="24"/>
          <w:szCs w:val="24"/>
        </w:rPr>
      </w:pPr>
      <w:ins w:id="30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"https://www.javatpoint.com/programs-list"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30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113" name="Picture 113" descr="List of Programs">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ist of Programs">
                      <a:hlinkClick r:id="rId89"/>
                    </pic:cNvPr>
                    <pic:cNvPicPr>
                      <a:picLocks noChangeAspect="1" noChangeArrowheads="1"/>
                    </pic:cNvPicPr>
                  </pic:nvPicPr>
                  <pic:blipFill>
                    <a:blip r:embed="rId90"/>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306" w:author="Unknown"/>
          <w:rFonts w:ascii="Times New Roman" w:eastAsia="Times New Roman" w:hAnsi="Times New Roman" w:cs="Times New Roman"/>
          <w:color w:val="008000"/>
        </w:rPr>
      </w:pPr>
      <w:ins w:id="307" w:author="Unknown">
        <w:r w:rsidRPr="00E40D0C">
          <w:rPr>
            <w:rFonts w:ascii="Times New Roman" w:eastAsia="Times New Roman" w:hAnsi="Times New Roman" w:cs="Times New Roman"/>
            <w:color w:val="008000"/>
          </w:rPr>
          <w:t>Programs</w:t>
        </w:r>
      </w:ins>
    </w:p>
    <w:p w:rsidR="00E40D0C" w:rsidRPr="00E40D0C" w:rsidRDefault="00E40D0C" w:rsidP="00E40D0C">
      <w:pPr>
        <w:shd w:val="clear" w:color="auto" w:fill="FFFFFF"/>
        <w:spacing w:after="0" w:line="240" w:lineRule="auto"/>
        <w:rPr>
          <w:ins w:id="308" w:author="Unknown"/>
          <w:rFonts w:ascii="Times New Roman" w:eastAsia="Times New Roman" w:hAnsi="Times New Roman" w:cs="Times New Roman"/>
          <w:color w:val="008000"/>
          <w:sz w:val="24"/>
          <w:szCs w:val="24"/>
        </w:rPr>
      </w:pPr>
      <w:ins w:id="30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"https://www.javatpoint.com/control-system-tutorial"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31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lastRenderedPageBreak/>
        <w:drawing>
          <wp:inline distT="0" distB="0" distL="0" distR="0">
            <wp:extent cx="476250" cy="476250"/>
            <wp:effectExtent l="0" t="0" r="0" b="0"/>
            <wp:docPr id="114" name="Picture 114" descr="Control Systems tutorial">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ntrol Systems tutorial">
                      <a:hlinkClick r:id="rId91"/>
                    </pic:cNvPr>
                    <pic:cNvPicPr>
                      <a:picLocks noChangeAspect="1" noChangeArrowheads="1"/>
                    </pic:cNvPicPr>
                  </pic:nvPicPr>
                  <pic:blipFill>
                    <a:blip r:embed="rId92"/>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311" w:author="Unknown"/>
          <w:rFonts w:ascii="Times New Roman" w:eastAsia="Times New Roman" w:hAnsi="Times New Roman" w:cs="Times New Roman"/>
          <w:color w:val="008000"/>
        </w:rPr>
      </w:pPr>
      <w:ins w:id="312" w:author="Unknown">
        <w:r w:rsidRPr="00E40D0C">
          <w:rPr>
            <w:rFonts w:ascii="Times New Roman" w:eastAsia="Times New Roman" w:hAnsi="Times New Roman" w:cs="Times New Roman"/>
            <w:color w:val="008000"/>
          </w:rPr>
          <w:t>Control System</w:t>
        </w:r>
      </w:ins>
    </w:p>
    <w:p w:rsidR="00E40D0C" w:rsidRPr="00E40D0C" w:rsidRDefault="00E40D0C" w:rsidP="00E40D0C">
      <w:pPr>
        <w:shd w:val="clear" w:color="auto" w:fill="FFFFFF"/>
        <w:spacing w:after="0" w:line="240" w:lineRule="auto"/>
        <w:rPr>
          <w:ins w:id="313" w:author="Unknown"/>
          <w:rFonts w:ascii="Times New Roman" w:eastAsia="Times New Roman" w:hAnsi="Times New Roman" w:cs="Times New Roman"/>
          <w:color w:val="008000"/>
          <w:sz w:val="24"/>
          <w:szCs w:val="24"/>
        </w:rPr>
      </w:pPr>
      <w:ins w:id="314"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"https://www.javatpoint.com/data-mining"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315"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19050" t="0" r="0" b="0"/>
            <wp:docPr id="115" name="Picture 115" descr="Data Mining Tutorial">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ata Mining Tutorial">
                      <a:hlinkClick r:id="rId93"/>
                    </pic:cNvPr>
                    <pic:cNvPicPr>
                      <a:picLocks noChangeAspect="1" noChangeArrowheads="1"/>
                    </pic:cNvPicPr>
                  </pic:nvPicPr>
                  <pic:blipFill>
                    <a:blip r:embed="rId9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316" w:author="Unknown"/>
          <w:rFonts w:ascii="Times New Roman" w:eastAsia="Times New Roman" w:hAnsi="Times New Roman" w:cs="Times New Roman"/>
          <w:color w:val="008000"/>
        </w:rPr>
      </w:pPr>
      <w:ins w:id="317" w:author="Unknown">
        <w:r w:rsidRPr="00E40D0C">
          <w:rPr>
            <w:rFonts w:ascii="Times New Roman" w:eastAsia="Times New Roman" w:hAnsi="Times New Roman" w:cs="Times New Roman"/>
            <w:color w:val="008000"/>
          </w:rPr>
          <w:t>Data Mining</w:t>
        </w:r>
      </w:ins>
    </w:p>
    <w:p w:rsidR="00E40D0C" w:rsidRPr="00E40D0C" w:rsidRDefault="00E40D0C" w:rsidP="00E40D0C">
      <w:pPr>
        <w:shd w:val="clear" w:color="auto" w:fill="FFFFFF"/>
        <w:spacing w:after="0" w:line="240" w:lineRule="auto"/>
        <w:rPr>
          <w:ins w:id="318" w:author="Unknown"/>
          <w:rFonts w:ascii="Times New Roman" w:eastAsia="Times New Roman" w:hAnsi="Times New Roman" w:cs="Times New Roman"/>
          <w:color w:val="008000"/>
          <w:sz w:val="24"/>
          <w:szCs w:val="24"/>
        </w:rPr>
      </w:pPr>
      <w:ins w:id="319" w:author="Unknown">
        <w:r w:rsidRPr="00E40D0C">
          <w:rPr>
            <w:rFonts w:ascii="Times New Roman" w:eastAsia="Times New Roman" w:hAnsi="Times New Roman" w:cs="Times New Roman"/>
            <w:sz w:val="24"/>
            <w:szCs w:val="24"/>
          </w:rPr>
          <w:fldChar w:fldCharType="end"/>
        </w:r>
        <w:r w:rsidRPr="00E40D0C">
          <w:rPr>
            <w:rFonts w:ascii="Times New Roman" w:eastAsia="Times New Roman" w:hAnsi="Times New Roman" w:cs="Times New Roman"/>
            <w:sz w:val="24"/>
            <w:szCs w:val="24"/>
          </w:rPr>
          <w:fldChar w:fldCharType="begin"/>
        </w:r>
        <w:r w:rsidRPr="00E40D0C">
          <w:rPr>
            <w:rFonts w:ascii="Times New Roman" w:eastAsia="Times New Roman" w:hAnsi="Times New Roman" w:cs="Times New Roman"/>
            <w:sz w:val="24"/>
            <w:szCs w:val="24"/>
          </w:rPr>
          <w:instrText xml:space="preserve"> HYPERLINK "https://www.javatpoint.com/data-warehouse" </w:instrText>
        </w:r>
        <w:r w:rsidRPr="00E40D0C">
          <w:rPr>
            <w:rFonts w:ascii="Times New Roman" w:eastAsia="Times New Roman" w:hAnsi="Times New Roman" w:cs="Times New Roman"/>
            <w:sz w:val="24"/>
            <w:szCs w:val="24"/>
          </w:rPr>
          <w:fldChar w:fldCharType="separate"/>
        </w:r>
      </w:ins>
    </w:p>
    <w:p w:rsidR="00E40D0C" w:rsidRPr="00E40D0C" w:rsidRDefault="00E40D0C" w:rsidP="00E40D0C">
      <w:pPr>
        <w:shd w:val="clear" w:color="auto" w:fill="FFFFFF"/>
        <w:spacing w:after="0" w:line="240" w:lineRule="auto"/>
        <w:jc w:val="center"/>
        <w:rPr>
          <w:ins w:id="320" w:author="Unknown"/>
          <w:rFonts w:ascii="Times New Roman" w:eastAsia="Times New Roman" w:hAnsi="Times New Roman" w:cs="Times New Roman"/>
          <w:sz w:val="24"/>
          <w:szCs w:val="24"/>
        </w:rPr>
      </w:pPr>
      <w:r>
        <w:rPr>
          <w:rFonts w:ascii="Times New Roman" w:eastAsia="Times New Roman" w:hAnsi="Times New Roman" w:cs="Times New Roman"/>
          <w:noProof/>
          <w:color w:val="008000"/>
          <w:sz w:val="24"/>
          <w:szCs w:val="24"/>
        </w:rPr>
        <w:drawing>
          <wp:inline distT="0" distB="0" distL="0" distR="0">
            <wp:extent cx="476250" cy="476250"/>
            <wp:effectExtent l="0" t="0" r="0" b="0"/>
            <wp:docPr id="116" name="Picture 116" descr="Data Warehouse Tutorial">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ata Warehouse Tutorial">
                      <a:hlinkClick r:id="rId95"/>
                    </pic:cNvPr>
                    <pic:cNvPicPr>
                      <a:picLocks noChangeAspect="1" noChangeArrowheads="1"/>
                    </pic:cNvPicPr>
                  </pic:nvPicPr>
                  <pic:blipFill>
                    <a:blip r:embed="rId96"/>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E40D0C" w:rsidRPr="00E40D0C" w:rsidRDefault="00E40D0C" w:rsidP="00E40D0C">
      <w:pPr>
        <w:shd w:val="clear" w:color="auto" w:fill="FFFFFF"/>
        <w:spacing w:after="100" w:afterAutospacing="1" w:line="240" w:lineRule="auto"/>
        <w:jc w:val="center"/>
        <w:rPr>
          <w:ins w:id="321" w:author="Unknown"/>
          <w:rFonts w:ascii="Times New Roman" w:eastAsia="Times New Roman" w:hAnsi="Times New Roman" w:cs="Times New Roman"/>
          <w:color w:val="008000"/>
        </w:rPr>
      </w:pPr>
      <w:ins w:id="322" w:author="Unknown">
        <w:r w:rsidRPr="00E40D0C">
          <w:rPr>
            <w:rFonts w:ascii="Times New Roman" w:eastAsia="Times New Roman" w:hAnsi="Times New Roman" w:cs="Times New Roman"/>
            <w:color w:val="008000"/>
          </w:rPr>
          <w:t>Data Warehouse</w:t>
        </w:r>
      </w:ins>
    </w:p>
    <w:p w:rsidR="00E40D0C" w:rsidRPr="00E40D0C" w:rsidRDefault="00E40D0C" w:rsidP="00E40D0C">
      <w:pPr>
        <w:shd w:val="clear" w:color="auto" w:fill="FFFFFF"/>
        <w:spacing w:after="0" w:line="240" w:lineRule="auto"/>
        <w:rPr>
          <w:ins w:id="323" w:author="Unknown"/>
          <w:rFonts w:ascii="Times New Roman" w:eastAsia="Times New Roman" w:hAnsi="Times New Roman" w:cs="Times New Roman"/>
          <w:sz w:val="24"/>
          <w:szCs w:val="24"/>
        </w:rPr>
      </w:pPr>
      <w:ins w:id="324" w:author="Unknown">
        <w:r w:rsidRPr="00E40D0C">
          <w:rPr>
            <w:rFonts w:ascii="Times New Roman" w:eastAsia="Times New Roman" w:hAnsi="Times New Roman" w:cs="Times New Roman"/>
            <w:sz w:val="24"/>
            <w:szCs w:val="24"/>
          </w:rPr>
          <w:fldChar w:fldCharType="end"/>
        </w:r>
      </w:ins>
    </w:p>
    <w:p w:rsidR="00E40D0C" w:rsidRPr="00E40D0C" w:rsidRDefault="00E40D0C" w:rsidP="00E40D0C">
      <w:pPr>
        <w:shd w:val="clear" w:color="auto" w:fill="FFFFFF"/>
        <w:spacing w:after="240" w:line="240" w:lineRule="auto"/>
        <w:rPr>
          <w:ins w:id="325" w:author="Unknown"/>
          <w:rFonts w:ascii="Times New Roman" w:eastAsia="Times New Roman" w:hAnsi="Times New Roman" w:cs="Times New Roman"/>
          <w:sz w:val="24"/>
          <w:szCs w:val="24"/>
        </w:rPr>
      </w:pPr>
    </w:p>
    <w:p w:rsidR="00E40D0C" w:rsidRPr="00E40D0C" w:rsidRDefault="00E40D0C" w:rsidP="00E40D0C">
      <w:pPr>
        <w:spacing w:after="240" w:line="240" w:lineRule="auto"/>
        <w:rPr>
          <w:ins w:id="326" w:author="Unknown"/>
          <w:rFonts w:ascii="Times New Roman" w:eastAsia="Times New Roman" w:hAnsi="Times New Roman" w:cs="Times New Roman"/>
          <w:sz w:val="24"/>
          <w:szCs w:val="24"/>
        </w:rPr>
      </w:pPr>
    </w:p>
    <w:p w:rsidR="008E7391" w:rsidRDefault="008E7391"/>
    <w:sectPr w:rsidR="008E7391" w:rsidSect="008E7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4309"/>
    <w:multiLevelType w:val="multilevel"/>
    <w:tmpl w:val="DB26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4608C"/>
    <w:multiLevelType w:val="multilevel"/>
    <w:tmpl w:val="44E2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050B4"/>
    <w:multiLevelType w:val="multilevel"/>
    <w:tmpl w:val="A482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16B0C"/>
    <w:multiLevelType w:val="multilevel"/>
    <w:tmpl w:val="EF6A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05045B"/>
    <w:multiLevelType w:val="multilevel"/>
    <w:tmpl w:val="AE66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01AA0"/>
    <w:multiLevelType w:val="multilevel"/>
    <w:tmpl w:val="6818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3A4DAF"/>
    <w:multiLevelType w:val="multilevel"/>
    <w:tmpl w:val="DA14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707890"/>
    <w:multiLevelType w:val="multilevel"/>
    <w:tmpl w:val="F57E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CD5A5F"/>
    <w:multiLevelType w:val="multilevel"/>
    <w:tmpl w:val="2F98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8D1867"/>
    <w:multiLevelType w:val="multilevel"/>
    <w:tmpl w:val="B654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2F4E68"/>
    <w:multiLevelType w:val="multilevel"/>
    <w:tmpl w:val="4BE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C64A66"/>
    <w:multiLevelType w:val="multilevel"/>
    <w:tmpl w:val="D8AE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870826"/>
    <w:multiLevelType w:val="multilevel"/>
    <w:tmpl w:val="7FC6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597633"/>
    <w:multiLevelType w:val="multilevel"/>
    <w:tmpl w:val="8CD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D33649"/>
    <w:multiLevelType w:val="multilevel"/>
    <w:tmpl w:val="9E9A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9009F6"/>
    <w:multiLevelType w:val="multilevel"/>
    <w:tmpl w:val="914C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B82DC0"/>
    <w:multiLevelType w:val="multilevel"/>
    <w:tmpl w:val="AC26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A536C"/>
    <w:multiLevelType w:val="multilevel"/>
    <w:tmpl w:val="3FDA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37082F"/>
    <w:multiLevelType w:val="multilevel"/>
    <w:tmpl w:val="3A68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380467"/>
    <w:multiLevelType w:val="multilevel"/>
    <w:tmpl w:val="47BE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D5372E"/>
    <w:multiLevelType w:val="multilevel"/>
    <w:tmpl w:val="4AE2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083117"/>
    <w:multiLevelType w:val="multilevel"/>
    <w:tmpl w:val="FB96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3B6B5C"/>
    <w:multiLevelType w:val="multilevel"/>
    <w:tmpl w:val="D61C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A27D3F"/>
    <w:multiLevelType w:val="multilevel"/>
    <w:tmpl w:val="68EC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42433C"/>
    <w:multiLevelType w:val="multilevel"/>
    <w:tmpl w:val="312C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D63FE9"/>
    <w:multiLevelType w:val="multilevel"/>
    <w:tmpl w:val="18FE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470294"/>
    <w:multiLevelType w:val="multilevel"/>
    <w:tmpl w:val="3AC0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2833F4"/>
    <w:multiLevelType w:val="multilevel"/>
    <w:tmpl w:val="91F6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847921"/>
    <w:multiLevelType w:val="multilevel"/>
    <w:tmpl w:val="928E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FA6B88"/>
    <w:multiLevelType w:val="multilevel"/>
    <w:tmpl w:val="32B4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D73B16"/>
    <w:multiLevelType w:val="multilevel"/>
    <w:tmpl w:val="1C08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952BE1"/>
    <w:multiLevelType w:val="multilevel"/>
    <w:tmpl w:val="454A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3D7C7C"/>
    <w:multiLevelType w:val="multilevel"/>
    <w:tmpl w:val="D468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9C4699"/>
    <w:multiLevelType w:val="multilevel"/>
    <w:tmpl w:val="60B6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7205BE"/>
    <w:multiLevelType w:val="multilevel"/>
    <w:tmpl w:val="E89A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256C5A"/>
    <w:multiLevelType w:val="multilevel"/>
    <w:tmpl w:val="EA22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7F52D6"/>
    <w:multiLevelType w:val="multilevel"/>
    <w:tmpl w:val="32544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49148DF"/>
    <w:multiLevelType w:val="multilevel"/>
    <w:tmpl w:val="CD0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B241B5"/>
    <w:multiLevelType w:val="multilevel"/>
    <w:tmpl w:val="FB7A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DC794B"/>
    <w:multiLevelType w:val="multilevel"/>
    <w:tmpl w:val="FCA6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714A87"/>
    <w:multiLevelType w:val="multilevel"/>
    <w:tmpl w:val="A09E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2F1662"/>
    <w:multiLevelType w:val="multilevel"/>
    <w:tmpl w:val="E836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DD6CFB"/>
    <w:multiLevelType w:val="multilevel"/>
    <w:tmpl w:val="2C5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DC1416E"/>
    <w:multiLevelType w:val="multilevel"/>
    <w:tmpl w:val="D20E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9B01BE"/>
    <w:multiLevelType w:val="multilevel"/>
    <w:tmpl w:val="1204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0886942"/>
    <w:multiLevelType w:val="multilevel"/>
    <w:tmpl w:val="BEF0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14A6B81"/>
    <w:multiLevelType w:val="multilevel"/>
    <w:tmpl w:val="102A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765CC0"/>
    <w:multiLevelType w:val="multilevel"/>
    <w:tmpl w:val="1022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427396"/>
    <w:multiLevelType w:val="multilevel"/>
    <w:tmpl w:val="0498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F80378"/>
    <w:multiLevelType w:val="multilevel"/>
    <w:tmpl w:val="7C7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B525B86"/>
    <w:multiLevelType w:val="multilevel"/>
    <w:tmpl w:val="EBB4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lowerLetter"/>
        <w:lvlText w:val="%1."/>
        <w:lvlJc w:val="left"/>
      </w:lvl>
    </w:lvlOverride>
  </w:num>
  <w:num w:numId="2">
    <w:abstractNumId w:val="6"/>
    <w:lvlOverride w:ilvl="0">
      <w:lvl w:ilvl="0">
        <w:numFmt w:val="lowerLetter"/>
        <w:lvlText w:val="%1."/>
        <w:lvlJc w:val="left"/>
      </w:lvl>
    </w:lvlOverride>
  </w:num>
  <w:num w:numId="3">
    <w:abstractNumId w:val="25"/>
    <w:lvlOverride w:ilvl="0">
      <w:lvl w:ilvl="0">
        <w:numFmt w:val="lowerLetter"/>
        <w:lvlText w:val="%1."/>
        <w:lvlJc w:val="left"/>
      </w:lvl>
    </w:lvlOverride>
  </w:num>
  <w:num w:numId="4">
    <w:abstractNumId w:val="12"/>
    <w:lvlOverride w:ilvl="0">
      <w:lvl w:ilvl="0">
        <w:numFmt w:val="lowerLetter"/>
        <w:lvlText w:val="%1."/>
        <w:lvlJc w:val="left"/>
      </w:lvl>
    </w:lvlOverride>
  </w:num>
  <w:num w:numId="5">
    <w:abstractNumId w:val="14"/>
    <w:lvlOverride w:ilvl="0">
      <w:lvl w:ilvl="0">
        <w:numFmt w:val="lowerLetter"/>
        <w:lvlText w:val="%1."/>
        <w:lvlJc w:val="left"/>
      </w:lvl>
    </w:lvlOverride>
  </w:num>
  <w:num w:numId="6">
    <w:abstractNumId w:val="9"/>
    <w:lvlOverride w:ilvl="0">
      <w:lvl w:ilvl="0">
        <w:numFmt w:val="lowerLetter"/>
        <w:lvlText w:val="%1."/>
        <w:lvlJc w:val="left"/>
      </w:lvl>
    </w:lvlOverride>
  </w:num>
  <w:num w:numId="7">
    <w:abstractNumId w:val="38"/>
    <w:lvlOverride w:ilvl="0">
      <w:lvl w:ilvl="0">
        <w:numFmt w:val="lowerLetter"/>
        <w:lvlText w:val="%1."/>
        <w:lvlJc w:val="left"/>
      </w:lvl>
    </w:lvlOverride>
  </w:num>
  <w:num w:numId="8">
    <w:abstractNumId w:val="5"/>
    <w:lvlOverride w:ilvl="0">
      <w:lvl w:ilvl="0">
        <w:numFmt w:val="lowerLetter"/>
        <w:lvlText w:val="%1."/>
        <w:lvlJc w:val="left"/>
      </w:lvl>
    </w:lvlOverride>
  </w:num>
  <w:num w:numId="9">
    <w:abstractNumId w:val="37"/>
    <w:lvlOverride w:ilvl="0">
      <w:lvl w:ilvl="0">
        <w:numFmt w:val="lowerLetter"/>
        <w:lvlText w:val="%1."/>
        <w:lvlJc w:val="left"/>
      </w:lvl>
    </w:lvlOverride>
  </w:num>
  <w:num w:numId="10">
    <w:abstractNumId w:val="35"/>
    <w:lvlOverride w:ilvl="0">
      <w:lvl w:ilvl="0">
        <w:numFmt w:val="lowerLetter"/>
        <w:lvlText w:val="%1."/>
        <w:lvlJc w:val="left"/>
      </w:lvl>
    </w:lvlOverride>
  </w:num>
  <w:num w:numId="11">
    <w:abstractNumId w:val="15"/>
    <w:lvlOverride w:ilvl="0">
      <w:lvl w:ilvl="0">
        <w:numFmt w:val="lowerLetter"/>
        <w:lvlText w:val="%1."/>
        <w:lvlJc w:val="left"/>
      </w:lvl>
    </w:lvlOverride>
  </w:num>
  <w:num w:numId="12">
    <w:abstractNumId w:val="31"/>
    <w:lvlOverride w:ilvl="0">
      <w:lvl w:ilvl="0">
        <w:numFmt w:val="lowerLetter"/>
        <w:lvlText w:val="%1."/>
        <w:lvlJc w:val="left"/>
      </w:lvl>
    </w:lvlOverride>
  </w:num>
  <w:num w:numId="13">
    <w:abstractNumId w:val="34"/>
    <w:lvlOverride w:ilvl="0">
      <w:lvl w:ilvl="0">
        <w:numFmt w:val="lowerLetter"/>
        <w:lvlText w:val="%1."/>
        <w:lvlJc w:val="left"/>
      </w:lvl>
    </w:lvlOverride>
  </w:num>
  <w:num w:numId="14">
    <w:abstractNumId w:val="47"/>
    <w:lvlOverride w:ilvl="0">
      <w:lvl w:ilvl="0">
        <w:numFmt w:val="lowerLetter"/>
        <w:lvlText w:val="%1."/>
        <w:lvlJc w:val="left"/>
      </w:lvl>
    </w:lvlOverride>
  </w:num>
  <w:num w:numId="15">
    <w:abstractNumId w:val="24"/>
    <w:lvlOverride w:ilvl="0">
      <w:lvl w:ilvl="0">
        <w:numFmt w:val="lowerLetter"/>
        <w:lvlText w:val="%1."/>
        <w:lvlJc w:val="left"/>
      </w:lvl>
    </w:lvlOverride>
  </w:num>
  <w:num w:numId="16">
    <w:abstractNumId w:val="41"/>
    <w:lvlOverride w:ilvl="0">
      <w:lvl w:ilvl="0">
        <w:numFmt w:val="lowerLetter"/>
        <w:lvlText w:val="%1."/>
        <w:lvlJc w:val="left"/>
      </w:lvl>
    </w:lvlOverride>
  </w:num>
  <w:num w:numId="17">
    <w:abstractNumId w:val="21"/>
    <w:lvlOverride w:ilvl="0">
      <w:lvl w:ilvl="0">
        <w:numFmt w:val="lowerLetter"/>
        <w:lvlText w:val="%1."/>
        <w:lvlJc w:val="left"/>
      </w:lvl>
    </w:lvlOverride>
  </w:num>
  <w:num w:numId="18">
    <w:abstractNumId w:val="7"/>
    <w:lvlOverride w:ilvl="0">
      <w:lvl w:ilvl="0">
        <w:numFmt w:val="lowerLetter"/>
        <w:lvlText w:val="%1."/>
        <w:lvlJc w:val="left"/>
      </w:lvl>
    </w:lvlOverride>
  </w:num>
  <w:num w:numId="19">
    <w:abstractNumId w:val="11"/>
    <w:lvlOverride w:ilvl="0">
      <w:lvl w:ilvl="0">
        <w:numFmt w:val="lowerLetter"/>
        <w:lvlText w:val="%1."/>
        <w:lvlJc w:val="left"/>
      </w:lvl>
    </w:lvlOverride>
  </w:num>
  <w:num w:numId="20">
    <w:abstractNumId w:val="13"/>
    <w:lvlOverride w:ilvl="0">
      <w:lvl w:ilvl="0">
        <w:numFmt w:val="lowerLetter"/>
        <w:lvlText w:val="%1."/>
        <w:lvlJc w:val="left"/>
      </w:lvl>
    </w:lvlOverride>
  </w:num>
  <w:num w:numId="21">
    <w:abstractNumId w:val="27"/>
    <w:lvlOverride w:ilvl="0">
      <w:lvl w:ilvl="0">
        <w:numFmt w:val="lowerLetter"/>
        <w:lvlText w:val="%1."/>
        <w:lvlJc w:val="left"/>
      </w:lvl>
    </w:lvlOverride>
  </w:num>
  <w:num w:numId="22">
    <w:abstractNumId w:val="28"/>
    <w:lvlOverride w:ilvl="0">
      <w:lvl w:ilvl="0">
        <w:numFmt w:val="lowerLetter"/>
        <w:lvlText w:val="%1."/>
        <w:lvlJc w:val="left"/>
      </w:lvl>
    </w:lvlOverride>
  </w:num>
  <w:num w:numId="23">
    <w:abstractNumId w:val="20"/>
    <w:lvlOverride w:ilvl="0">
      <w:lvl w:ilvl="0">
        <w:numFmt w:val="lowerLetter"/>
        <w:lvlText w:val="%1."/>
        <w:lvlJc w:val="left"/>
      </w:lvl>
    </w:lvlOverride>
  </w:num>
  <w:num w:numId="24">
    <w:abstractNumId w:val="30"/>
    <w:lvlOverride w:ilvl="0">
      <w:lvl w:ilvl="0">
        <w:numFmt w:val="lowerLetter"/>
        <w:lvlText w:val="%1."/>
        <w:lvlJc w:val="left"/>
      </w:lvl>
    </w:lvlOverride>
  </w:num>
  <w:num w:numId="25">
    <w:abstractNumId w:val="10"/>
    <w:lvlOverride w:ilvl="0">
      <w:lvl w:ilvl="0">
        <w:numFmt w:val="lowerLetter"/>
        <w:lvlText w:val="%1."/>
        <w:lvlJc w:val="left"/>
      </w:lvl>
    </w:lvlOverride>
  </w:num>
  <w:num w:numId="26">
    <w:abstractNumId w:val="23"/>
    <w:lvlOverride w:ilvl="0">
      <w:lvl w:ilvl="0">
        <w:numFmt w:val="lowerLetter"/>
        <w:lvlText w:val="%1."/>
        <w:lvlJc w:val="left"/>
      </w:lvl>
    </w:lvlOverride>
  </w:num>
  <w:num w:numId="27">
    <w:abstractNumId w:val="17"/>
    <w:lvlOverride w:ilvl="0">
      <w:lvl w:ilvl="0">
        <w:numFmt w:val="lowerLetter"/>
        <w:lvlText w:val="%1."/>
        <w:lvlJc w:val="left"/>
      </w:lvl>
    </w:lvlOverride>
  </w:num>
  <w:num w:numId="28">
    <w:abstractNumId w:val="2"/>
    <w:lvlOverride w:ilvl="0">
      <w:lvl w:ilvl="0">
        <w:numFmt w:val="lowerLetter"/>
        <w:lvlText w:val="%1."/>
        <w:lvlJc w:val="left"/>
      </w:lvl>
    </w:lvlOverride>
  </w:num>
  <w:num w:numId="29">
    <w:abstractNumId w:val="1"/>
    <w:lvlOverride w:ilvl="0">
      <w:lvl w:ilvl="0">
        <w:numFmt w:val="lowerLetter"/>
        <w:lvlText w:val="%1."/>
        <w:lvlJc w:val="left"/>
      </w:lvl>
    </w:lvlOverride>
  </w:num>
  <w:num w:numId="30">
    <w:abstractNumId w:val="4"/>
    <w:lvlOverride w:ilvl="0">
      <w:lvl w:ilvl="0">
        <w:numFmt w:val="lowerLetter"/>
        <w:lvlText w:val="%1."/>
        <w:lvlJc w:val="left"/>
      </w:lvl>
    </w:lvlOverride>
  </w:num>
  <w:num w:numId="31">
    <w:abstractNumId w:val="29"/>
    <w:lvlOverride w:ilvl="0">
      <w:lvl w:ilvl="0">
        <w:numFmt w:val="lowerLetter"/>
        <w:lvlText w:val="%1."/>
        <w:lvlJc w:val="left"/>
      </w:lvl>
    </w:lvlOverride>
  </w:num>
  <w:num w:numId="32">
    <w:abstractNumId w:val="26"/>
    <w:lvlOverride w:ilvl="0">
      <w:lvl w:ilvl="0">
        <w:numFmt w:val="lowerLetter"/>
        <w:lvlText w:val="%1."/>
        <w:lvlJc w:val="left"/>
      </w:lvl>
    </w:lvlOverride>
  </w:num>
  <w:num w:numId="33">
    <w:abstractNumId w:val="46"/>
    <w:lvlOverride w:ilvl="0">
      <w:lvl w:ilvl="0">
        <w:numFmt w:val="lowerLetter"/>
        <w:lvlText w:val="%1."/>
        <w:lvlJc w:val="left"/>
      </w:lvl>
    </w:lvlOverride>
  </w:num>
  <w:num w:numId="34">
    <w:abstractNumId w:val="45"/>
    <w:lvlOverride w:ilvl="0">
      <w:lvl w:ilvl="0">
        <w:numFmt w:val="lowerLetter"/>
        <w:lvlText w:val="%1."/>
        <w:lvlJc w:val="left"/>
      </w:lvl>
    </w:lvlOverride>
  </w:num>
  <w:num w:numId="35">
    <w:abstractNumId w:val="49"/>
    <w:lvlOverride w:ilvl="0">
      <w:lvl w:ilvl="0">
        <w:numFmt w:val="lowerLetter"/>
        <w:lvlText w:val="%1."/>
        <w:lvlJc w:val="left"/>
      </w:lvl>
    </w:lvlOverride>
  </w:num>
  <w:num w:numId="36">
    <w:abstractNumId w:val="19"/>
    <w:lvlOverride w:ilvl="0">
      <w:lvl w:ilvl="0">
        <w:numFmt w:val="lowerLetter"/>
        <w:lvlText w:val="%1."/>
        <w:lvlJc w:val="left"/>
      </w:lvl>
    </w:lvlOverride>
  </w:num>
  <w:num w:numId="37">
    <w:abstractNumId w:val="22"/>
    <w:lvlOverride w:ilvl="0">
      <w:lvl w:ilvl="0">
        <w:numFmt w:val="lowerLetter"/>
        <w:lvlText w:val="%1."/>
        <w:lvlJc w:val="left"/>
      </w:lvl>
    </w:lvlOverride>
  </w:num>
  <w:num w:numId="38">
    <w:abstractNumId w:val="44"/>
    <w:lvlOverride w:ilvl="0">
      <w:lvl w:ilvl="0">
        <w:numFmt w:val="lowerLetter"/>
        <w:lvlText w:val="%1."/>
        <w:lvlJc w:val="left"/>
      </w:lvl>
    </w:lvlOverride>
  </w:num>
  <w:num w:numId="39">
    <w:abstractNumId w:val="18"/>
    <w:lvlOverride w:ilvl="0">
      <w:lvl w:ilvl="0">
        <w:numFmt w:val="lowerLetter"/>
        <w:lvlText w:val="%1."/>
        <w:lvlJc w:val="left"/>
      </w:lvl>
    </w:lvlOverride>
  </w:num>
  <w:num w:numId="40">
    <w:abstractNumId w:val="40"/>
    <w:lvlOverride w:ilvl="0">
      <w:lvl w:ilvl="0">
        <w:numFmt w:val="lowerLetter"/>
        <w:lvlText w:val="%1."/>
        <w:lvlJc w:val="left"/>
      </w:lvl>
    </w:lvlOverride>
  </w:num>
  <w:num w:numId="41">
    <w:abstractNumId w:val="32"/>
    <w:lvlOverride w:ilvl="0">
      <w:lvl w:ilvl="0">
        <w:numFmt w:val="lowerLetter"/>
        <w:lvlText w:val="%1."/>
        <w:lvlJc w:val="left"/>
      </w:lvl>
    </w:lvlOverride>
  </w:num>
  <w:num w:numId="42">
    <w:abstractNumId w:val="0"/>
    <w:lvlOverride w:ilvl="0">
      <w:lvl w:ilvl="0">
        <w:numFmt w:val="lowerLetter"/>
        <w:lvlText w:val="%1."/>
        <w:lvlJc w:val="left"/>
      </w:lvl>
    </w:lvlOverride>
  </w:num>
  <w:num w:numId="43">
    <w:abstractNumId w:val="33"/>
    <w:lvlOverride w:ilvl="0">
      <w:lvl w:ilvl="0">
        <w:numFmt w:val="lowerLetter"/>
        <w:lvlText w:val="%1."/>
        <w:lvlJc w:val="left"/>
      </w:lvl>
    </w:lvlOverride>
  </w:num>
  <w:num w:numId="44">
    <w:abstractNumId w:val="39"/>
    <w:lvlOverride w:ilvl="0">
      <w:lvl w:ilvl="0">
        <w:numFmt w:val="lowerLetter"/>
        <w:lvlText w:val="%1."/>
        <w:lvlJc w:val="left"/>
      </w:lvl>
    </w:lvlOverride>
  </w:num>
  <w:num w:numId="45">
    <w:abstractNumId w:val="50"/>
    <w:lvlOverride w:ilvl="0">
      <w:lvl w:ilvl="0">
        <w:numFmt w:val="lowerLetter"/>
        <w:lvlText w:val="%1."/>
        <w:lvlJc w:val="left"/>
      </w:lvl>
    </w:lvlOverride>
  </w:num>
  <w:num w:numId="46">
    <w:abstractNumId w:val="42"/>
    <w:lvlOverride w:ilvl="0">
      <w:lvl w:ilvl="0">
        <w:numFmt w:val="lowerLetter"/>
        <w:lvlText w:val="%1."/>
        <w:lvlJc w:val="left"/>
      </w:lvl>
    </w:lvlOverride>
  </w:num>
  <w:num w:numId="47">
    <w:abstractNumId w:val="16"/>
    <w:lvlOverride w:ilvl="0">
      <w:lvl w:ilvl="0">
        <w:numFmt w:val="lowerLetter"/>
        <w:lvlText w:val="%1."/>
        <w:lvlJc w:val="left"/>
      </w:lvl>
    </w:lvlOverride>
  </w:num>
  <w:num w:numId="48">
    <w:abstractNumId w:val="48"/>
    <w:lvlOverride w:ilvl="0">
      <w:lvl w:ilvl="0">
        <w:numFmt w:val="lowerLetter"/>
        <w:lvlText w:val="%1."/>
        <w:lvlJc w:val="left"/>
      </w:lvl>
    </w:lvlOverride>
  </w:num>
  <w:num w:numId="49">
    <w:abstractNumId w:val="43"/>
    <w:lvlOverride w:ilvl="0">
      <w:lvl w:ilvl="0">
        <w:numFmt w:val="lowerLetter"/>
        <w:lvlText w:val="%1."/>
        <w:lvlJc w:val="left"/>
      </w:lvl>
    </w:lvlOverride>
  </w:num>
  <w:num w:numId="50">
    <w:abstractNumId w:val="3"/>
    <w:lvlOverride w:ilvl="0">
      <w:lvl w:ilvl="0">
        <w:numFmt w:val="lowerLetter"/>
        <w:lvlText w:val="%1."/>
        <w:lvlJc w:val="left"/>
      </w:lvl>
    </w:lvlOverride>
  </w:num>
  <w:num w:numId="51">
    <w:abstractNumId w:val="3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0D0C"/>
    <w:rsid w:val="0082534F"/>
    <w:rsid w:val="008E7391"/>
    <w:rsid w:val="00E40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391"/>
  </w:style>
  <w:style w:type="paragraph" w:styleId="Heading1">
    <w:name w:val="heading 1"/>
    <w:basedOn w:val="Normal"/>
    <w:link w:val="Heading1Char"/>
    <w:uiPriority w:val="9"/>
    <w:qFormat/>
    <w:rsid w:val="00E40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0D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0D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0D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0D0C"/>
    <w:rPr>
      <w:rFonts w:ascii="Times New Roman" w:eastAsia="Times New Roman" w:hAnsi="Times New Roman" w:cs="Times New Roman"/>
      <w:b/>
      <w:bCs/>
      <w:sz w:val="27"/>
      <w:szCs w:val="27"/>
    </w:rPr>
  </w:style>
  <w:style w:type="paragraph" w:customStyle="1" w:styleId="pq">
    <w:name w:val="pq"/>
    <w:basedOn w:val="Normal"/>
    <w:rsid w:val="00E40D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0D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0D0C"/>
    <w:rPr>
      <w:b/>
      <w:bCs/>
    </w:rPr>
  </w:style>
  <w:style w:type="paragraph" w:styleId="HTMLPreformatted">
    <w:name w:val="HTML Preformatted"/>
    <w:basedOn w:val="Normal"/>
    <w:link w:val="HTMLPreformattedChar"/>
    <w:uiPriority w:val="99"/>
    <w:semiHidden/>
    <w:unhideWhenUsed/>
    <w:rsid w:val="00E4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D0C"/>
    <w:rPr>
      <w:rFonts w:ascii="Courier New" w:eastAsia="Times New Roman" w:hAnsi="Courier New" w:cs="Courier New"/>
      <w:sz w:val="20"/>
      <w:szCs w:val="20"/>
    </w:rPr>
  </w:style>
  <w:style w:type="character" w:customStyle="1" w:styleId="nexttopictext">
    <w:name w:val="nexttopictext"/>
    <w:basedOn w:val="DefaultParagraphFont"/>
    <w:rsid w:val="00E40D0C"/>
  </w:style>
  <w:style w:type="character" w:customStyle="1" w:styleId="nexttopiclink">
    <w:name w:val="nexttopiclink"/>
    <w:basedOn w:val="DefaultParagraphFont"/>
    <w:rsid w:val="00E40D0C"/>
  </w:style>
  <w:style w:type="character" w:styleId="Hyperlink">
    <w:name w:val="Hyperlink"/>
    <w:basedOn w:val="DefaultParagraphFont"/>
    <w:uiPriority w:val="99"/>
    <w:semiHidden/>
    <w:unhideWhenUsed/>
    <w:rsid w:val="00E40D0C"/>
    <w:rPr>
      <w:color w:val="0000FF"/>
      <w:u w:val="single"/>
    </w:rPr>
  </w:style>
  <w:style w:type="character" w:customStyle="1" w:styleId="h3">
    <w:name w:val="h3"/>
    <w:basedOn w:val="DefaultParagraphFont"/>
    <w:rsid w:val="00E40D0C"/>
  </w:style>
  <w:style w:type="paragraph" w:styleId="BalloonText">
    <w:name w:val="Balloon Text"/>
    <w:basedOn w:val="Normal"/>
    <w:link w:val="BalloonTextChar"/>
    <w:uiPriority w:val="99"/>
    <w:semiHidden/>
    <w:unhideWhenUsed/>
    <w:rsid w:val="00E40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D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2713725">
      <w:bodyDiv w:val="1"/>
      <w:marLeft w:val="0"/>
      <w:marRight w:val="0"/>
      <w:marTop w:val="0"/>
      <w:marBottom w:val="0"/>
      <w:divBdr>
        <w:top w:val="none" w:sz="0" w:space="0" w:color="auto"/>
        <w:left w:val="none" w:sz="0" w:space="0" w:color="auto"/>
        <w:bottom w:val="none" w:sz="0" w:space="0" w:color="auto"/>
        <w:right w:val="none" w:sz="0" w:space="0" w:color="auto"/>
      </w:divBdr>
      <w:divsChild>
        <w:div w:id="1117069178">
          <w:marLeft w:val="150"/>
          <w:marRight w:val="60"/>
          <w:marTop w:val="225"/>
          <w:marBottom w:val="0"/>
          <w:divBdr>
            <w:top w:val="none" w:sz="0" w:space="0" w:color="auto"/>
            <w:left w:val="none" w:sz="0" w:space="0" w:color="auto"/>
            <w:bottom w:val="none" w:sz="0" w:space="0" w:color="auto"/>
            <w:right w:val="none" w:sz="0" w:space="0" w:color="auto"/>
          </w:divBdr>
          <w:divsChild>
            <w:div w:id="1818650326">
              <w:marLeft w:val="0"/>
              <w:marRight w:val="0"/>
              <w:marTop w:val="0"/>
              <w:marBottom w:val="0"/>
              <w:divBdr>
                <w:top w:val="none" w:sz="0" w:space="0" w:color="auto"/>
                <w:left w:val="none" w:sz="0" w:space="0" w:color="auto"/>
                <w:bottom w:val="none" w:sz="0" w:space="0" w:color="auto"/>
                <w:right w:val="none" w:sz="0" w:space="0" w:color="auto"/>
              </w:divBdr>
              <w:divsChild>
                <w:div w:id="1891646672">
                  <w:marLeft w:val="0"/>
                  <w:marRight w:val="0"/>
                  <w:marTop w:val="0"/>
                  <w:marBottom w:val="0"/>
                  <w:divBdr>
                    <w:top w:val="none" w:sz="0" w:space="0" w:color="auto"/>
                    <w:left w:val="none" w:sz="0" w:space="0" w:color="auto"/>
                    <w:bottom w:val="none" w:sz="0" w:space="0" w:color="auto"/>
                    <w:right w:val="none" w:sz="0" w:space="0" w:color="auto"/>
                  </w:divBdr>
                  <w:divsChild>
                    <w:div w:id="849294391">
                      <w:marLeft w:val="0"/>
                      <w:marRight w:val="0"/>
                      <w:marTop w:val="0"/>
                      <w:marBottom w:val="0"/>
                      <w:divBdr>
                        <w:top w:val="single" w:sz="6" w:space="11" w:color="FFC0CB"/>
                        <w:left w:val="single" w:sz="6" w:space="11" w:color="FFC0CB"/>
                        <w:bottom w:val="single" w:sz="6" w:space="11" w:color="FFC0CB"/>
                        <w:right w:val="single" w:sz="6" w:space="11" w:color="FFC0CB"/>
                      </w:divBdr>
                    </w:div>
                    <w:div w:id="408970024">
                      <w:marLeft w:val="0"/>
                      <w:marRight w:val="0"/>
                      <w:marTop w:val="0"/>
                      <w:marBottom w:val="0"/>
                      <w:divBdr>
                        <w:top w:val="single" w:sz="6" w:space="11" w:color="FFC0CB"/>
                        <w:left w:val="single" w:sz="6" w:space="11" w:color="FFC0CB"/>
                        <w:bottom w:val="single" w:sz="6" w:space="11" w:color="FFC0CB"/>
                        <w:right w:val="single" w:sz="6" w:space="11" w:color="FFC0CB"/>
                      </w:divBdr>
                    </w:div>
                    <w:div w:id="15315">
                      <w:marLeft w:val="0"/>
                      <w:marRight w:val="0"/>
                      <w:marTop w:val="0"/>
                      <w:marBottom w:val="0"/>
                      <w:divBdr>
                        <w:top w:val="single" w:sz="6" w:space="11" w:color="FFC0CB"/>
                        <w:left w:val="single" w:sz="6" w:space="11" w:color="FFC0CB"/>
                        <w:bottom w:val="single" w:sz="6" w:space="11" w:color="FFC0CB"/>
                        <w:right w:val="single" w:sz="6" w:space="11" w:color="FFC0CB"/>
                      </w:divBdr>
                    </w:div>
                    <w:div w:id="1788894175">
                      <w:marLeft w:val="0"/>
                      <w:marRight w:val="0"/>
                      <w:marTop w:val="0"/>
                      <w:marBottom w:val="0"/>
                      <w:divBdr>
                        <w:top w:val="single" w:sz="6" w:space="11" w:color="FFC0CB"/>
                        <w:left w:val="single" w:sz="6" w:space="11" w:color="FFC0CB"/>
                        <w:bottom w:val="single" w:sz="6" w:space="11" w:color="FFC0CB"/>
                        <w:right w:val="single" w:sz="6" w:space="11" w:color="FFC0CB"/>
                      </w:divBdr>
                    </w:div>
                    <w:div w:id="1808550536">
                      <w:marLeft w:val="0"/>
                      <w:marRight w:val="0"/>
                      <w:marTop w:val="0"/>
                      <w:marBottom w:val="0"/>
                      <w:divBdr>
                        <w:top w:val="single" w:sz="6" w:space="11" w:color="FFC0CB"/>
                        <w:left w:val="single" w:sz="6" w:space="11" w:color="FFC0CB"/>
                        <w:bottom w:val="single" w:sz="6" w:space="11" w:color="FFC0CB"/>
                        <w:right w:val="single" w:sz="6" w:space="11" w:color="FFC0CB"/>
                      </w:divBdr>
                    </w:div>
                    <w:div w:id="1123232528">
                      <w:marLeft w:val="0"/>
                      <w:marRight w:val="0"/>
                      <w:marTop w:val="0"/>
                      <w:marBottom w:val="0"/>
                      <w:divBdr>
                        <w:top w:val="single" w:sz="6" w:space="11" w:color="FFC0CB"/>
                        <w:left w:val="single" w:sz="6" w:space="11" w:color="FFC0CB"/>
                        <w:bottom w:val="single" w:sz="6" w:space="11" w:color="FFC0CB"/>
                        <w:right w:val="single" w:sz="6" w:space="11" w:color="FFC0CB"/>
                      </w:divBdr>
                    </w:div>
                    <w:div w:id="1628313728">
                      <w:marLeft w:val="0"/>
                      <w:marRight w:val="0"/>
                      <w:marTop w:val="0"/>
                      <w:marBottom w:val="0"/>
                      <w:divBdr>
                        <w:top w:val="single" w:sz="6" w:space="11" w:color="FFC0CB"/>
                        <w:left w:val="single" w:sz="6" w:space="11" w:color="FFC0CB"/>
                        <w:bottom w:val="single" w:sz="6" w:space="11" w:color="FFC0CB"/>
                        <w:right w:val="single" w:sz="6" w:space="11" w:color="FFC0CB"/>
                      </w:divBdr>
                    </w:div>
                    <w:div w:id="1215502233">
                      <w:marLeft w:val="0"/>
                      <w:marRight w:val="0"/>
                      <w:marTop w:val="0"/>
                      <w:marBottom w:val="0"/>
                      <w:divBdr>
                        <w:top w:val="single" w:sz="6" w:space="11" w:color="FFC0CB"/>
                        <w:left w:val="single" w:sz="6" w:space="11" w:color="FFC0CB"/>
                        <w:bottom w:val="single" w:sz="6" w:space="11" w:color="FFC0CB"/>
                        <w:right w:val="single" w:sz="6" w:space="11" w:color="FFC0CB"/>
                      </w:divBdr>
                    </w:div>
                    <w:div w:id="1292707924">
                      <w:marLeft w:val="0"/>
                      <w:marRight w:val="0"/>
                      <w:marTop w:val="0"/>
                      <w:marBottom w:val="0"/>
                      <w:divBdr>
                        <w:top w:val="single" w:sz="6" w:space="11" w:color="FFC0CB"/>
                        <w:left w:val="single" w:sz="6" w:space="11" w:color="FFC0CB"/>
                        <w:bottom w:val="single" w:sz="6" w:space="11" w:color="FFC0CB"/>
                        <w:right w:val="single" w:sz="6" w:space="11" w:color="FFC0CB"/>
                      </w:divBdr>
                    </w:div>
                    <w:div w:id="39405782">
                      <w:marLeft w:val="0"/>
                      <w:marRight w:val="0"/>
                      <w:marTop w:val="0"/>
                      <w:marBottom w:val="0"/>
                      <w:divBdr>
                        <w:top w:val="single" w:sz="6" w:space="11" w:color="FFC0CB"/>
                        <w:left w:val="single" w:sz="6" w:space="11" w:color="FFC0CB"/>
                        <w:bottom w:val="single" w:sz="6" w:space="11" w:color="FFC0CB"/>
                        <w:right w:val="single" w:sz="6" w:space="11" w:color="FFC0CB"/>
                      </w:divBdr>
                    </w:div>
                    <w:div w:id="1086001669">
                      <w:marLeft w:val="0"/>
                      <w:marRight w:val="0"/>
                      <w:marTop w:val="0"/>
                      <w:marBottom w:val="0"/>
                      <w:divBdr>
                        <w:top w:val="single" w:sz="6" w:space="11" w:color="FFC0CB"/>
                        <w:left w:val="single" w:sz="6" w:space="11" w:color="FFC0CB"/>
                        <w:bottom w:val="single" w:sz="6" w:space="11" w:color="FFC0CB"/>
                        <w:right w:val="single" w:sz="6" w:space="11" w:color="FFC0CB"/>
                      </w:divBdr>
                    </w:div>
                    <w:div w:id="645666036">
                      <w:marLeft w:val="0"/>
                      <w:marRight w:val="0"/>
                      <w:marTop w:val="0"/>
                      <w:marBottom w:val="0"/>
                      <w:divBdr>
                        <w:top w:val="single" w:sz="6" w:space="11" w:color="FFC0CB"/>
                        <w:left w:val="single" w:sz="6" w:space="11" w:color="FFC0CB"/>
                        <w:bottom w:val="single" w:sz="6" w:space="11" w:color="FFC0CB"/>
                        <w:right w:val="single" w:sz="6" w:space="11" w:color="FFC0CB"/>
                      </w:divBdr>
                    </w:div>
                    <w:div w:id="1559707140">
                      <w:marLeft w:val="0"/>
                      <w:marRight w:val="0"/>
                      <w:marTop w:val="0"/>
                      <w:marBottom w:val="0"/>
                      <w:divBdr>
                        <w:top w:val="single" w:sz="6" w:space="11" w:color="FFC0CB"/>
                        <w:left w:val="single" w:sz="6" w:space="11" w:color="FFC0CB"/>
                        <w:bottom w:val="single" w:sz="6" w:space="11" w:color="FFC0CB"/>
                        <w:right w:val="single" w:sz="6" w:space="11" w:color="FFC0CB"/>
                      </w:divBdr>
                    </w:div>
                    <w:div w:id="2136211979">
                      <w:marLeft w:val="0"/>
                      <w:marRight w:val="0"/>
                      <w:marTop w:val="0"/>
                      <w:marBottom w:val="0"/>
                      <w:divBdr>
                        <w:top w:val="single" w:sz="6" w:space="11" w:color="FFC0CB"/>
                        <w:left w:val="single" w:sz="6" w:space="11" w:color="FFC0CB"/>
                        <w:bottom w:val="single" w:sz="6" w:space="11" w:color="FFC0CB"/>
                        <w:right w:val="single" w:sz="6" w:space="11" w:color="FFC0CB"/>
                      </w:divBdr>
                    </w:div>
                    <w:div w:id="1287354310">
                      <w:marLeft w:val="0"/>
                      <w:marRight w:val="0"/>
                      <w:marTop w:val="0"/>
                      <w:marBottom w:val="0"/>
                      <w:divBdr>
                        <w:top w:val="single" w:sz="6" w:space="11" w:color="FFC0CB"/>
                        <w:left w:val="single" w:sz="6" w:space="11" w:color="FFC0CB"/>
                        <w:bottom w:val="single" w:sz="6" w:space="11" w:color="FFC0CB"/>
                        <w:right w:val="single" w:sz="6" w:space="11" w:color="FFC0CB"/>
                      </w:divBdr>
                    </w:div>
                    <w:div w:id="1883471738">
                      <w:marLeft w:val="0"/>
                      <w:marRight w:val="0"/>
                      <w:marTop w:val="0"/>
                      <w:marBottom w:val="0"/>
                      <w:divBdr>
                        <w:top w:val="single" w:sz="6" w:space="11" w:color="FFC0CB"/>
                        <w:left w:val="single" w:sz="6" w:space="11" w:color="FFC0CB"/>
                        <w:bottom w:val="single" w:sz="6" w:space="11" w:color="FFC0CB"/>
                        <w:right w:val="single" w:sz="6" w:space="11" w:color="FFC0CB"/>
                      </w:divBdr>
                    </w:div>
                    <w:div w:id="1390496928">
                      <w:marLeft w:val="0"/>
                      <w:marRight w:val="0"/>
                      <w:marTop w:val="0"/>
                      <w:marBottom w:val="0"/>
                      <w:divBdr>
                        <w:top w:val="single" w:sz="6" w:space="11" w:color="FFC0CB"/>
                        <w:left w:val="single" w:sz="6" w:space="11" w:color="FFC0CB"/>
                        <w:bottom w:val="single" w:sz="6" w:space="11" w:color="FFC0CB"/>
                        <w:right w:val="single" w:sz="6" w:space="11" w:color="FFC0CB"/>
                      </w:divBdr>
                    </w:div>
                    <w:div w:id="1252934199">
                      <w:marLeft w:val="0"/>
                      <w:marRight w:val="0"/>
                      <w:marTop w:val="0"/>
                      <w:marBottom w:val="0"/>
                      <w:divBdr>
                        <w:top w:val="single" w:sz="6" w:space="11" w:color="FFC0CB"/>
                        <w:left w:val="single" w:sz="6" w:space="11" w:color="FFC0CB"/>
                        <w:bottom w:val="single" w:sz="6" w:space="11" w:color="FFC0CB"/>
                        <w:right w:val="single" w:sz="6" w:space="11" w:color="FFC0CB"/>
                      </w:divBdr>
                    </w:div>
                    <w:div w:id="14767665">
                      <w:marLeft w:val="0"/>
                      <w:marRight w:val="0"/>
                      <w:marTop w:val="0"/>
                      <w:marBottom w:val="0"/>
                      <w:divBdr>
                        <w:top w:val="single" w:sz="6" w:space="11" w:color="FFC0CB"/>
                        <w:left w:val="single" w:sz="6" w:space="11" w:color="FFC0CB"/>
                        <w:bottom w:val="single" w:sz="6" w:space="11" w:color="FFC0CB"/>
                        <w:right w:val="single" w:sz="6" w:space="11" w:color="FFC0CB"/>
                      </w:divBdr>
                    </w:div>
                    <w:div w:id="2015644074">
                      <w:marLeft w:val="0"/>
                      <w:marRight w:val="0"/>
                      <w:marTop w:val="0"/>
                      <w:marBottom w:val="0"/>
                      <w:divBdr>
                        <w:top w:val="single" w:sz="6" w:space="11" w:color="FFC0CB"/>
                        <w:left w:val="single" w:sz="6" w:space="11" w:color="FFC0CB"/>
                        <w:bottom w:val="single" w:sz="6" w:space="11" w:color="FFC0CB"/>
                        <w:right w:val="single" w:sz="6" w:space="11" w:color="FFC0CB"/>
                      </w:divBdr>
                    </w:div>
                    <w:div w:id="1331174284">
                      <w:marLeft w:val="0"/>
                      <w:marRight w:val="0"/>
                      <w:marTop w:val="0"/>
                      <w:marBottom w:val="0"/>
                      <w:divBdr>
                        <w:top w:val="single" w:sz="6" w:space="11" w:color="FFC0CB"/>
                        <w:left w:val="single" w:sz="6" w:space="11" w:color="FFC0CB"/>
                        <w:bottom w:val="single" w:sz="6" w:space="11" w:color="FFC0CB"/>
                        <w:right w:val="single" w:sz="6" w:space="11" w:color="FFC0CB"/>
                      </w:divBdr>
                    </w:div>
                    <w:div w:id="610281269">
                      <w:marLeft w:val="0"/>
                      <w:marRight w:val="0"/>
                      <w:marTop w:val="0"/>
                      <w:marBottom w:val="0"/>
                      <w:divBdr>
                        <w:top w:val="single" w:sz="6" w:space="11" w:color="FFC0CB"/>
                        <w:left w:val="single" w:sz="6" w:space="11" w:color="FFC0CB"/>
                        <w:bottom w:val="single" w:sz="6" w:space="11" w:color="FFC0CB"/>
                        <w:right w:val="single" w:sz="6" w:space="11" w:color="FFC0CB"/>
                      </w:divBdr>
                    </w:div>
                    <w:div w:id="362169070">
                      <w:marLeft w:val="0"/>
                      <w:marRight w:val="0"/>
                      <w:marTop w:val="0"/>
                      <w:marBottom w:val="0"/>
                      <w:divBdr>
                        <w:top w:val="single" w:sz="6" w:space="11" w:color="FFC0CB"/>
                        <w:left w:val="single" w:sz="6" w:space="11" w:color="FFC0CB"/>
                        <w:bottom w:val="single" w:sz="6" w:space="11" w:color="FFC0CB"/>
                        <w:right w:val="single" w:sz="6" w:space="11" w:color="FFC0CB"/>
                      </w:divBdr>
                    </w:div>
                    <w:div w:id="1626157474">
                      <w:marLeft w:val="0"/>
                      <w:marRight w:val="0"/>
                      <w:marTop w:val="0"/>
                      <w:marBottom w:val="0"/>
                      <w:divBdr>
                        <w:top w:val="single" w:sz="6" w:space="11" w:color="FFC0CB"/>
                        <w:left w:val="single" w:sz="6" w:space="11" w:color="FFC0CB"/>
                        <w:bottom w:val="single" w:sz="6" w:space="11" w:color="FFC0CB"/>
                        <w:right w:val="single" w:sz="6" w:space="11" w:color="FFC0CB"/>
                      </w:divBdr>
                    </w:div>
                    <w:div w:id="271016804">
                      <w:marLeft w:val="0"/>
                      <w:marRight w:val="0"/>
                      <w:marTop w:val="0"/>
                      <w:marBottom w:val="0"/>
                      <w:divBdr>
                        <w:top w:val="single" w:sz="6" w:space="11" w:color="FFC0CB"/>
                        <w:left w:val="single" w:sz="6" w:space="11" w:color="FFC0CB"/>
                        <w:bottom w:val="single" w:sz="6" w:space="11" w:color="FFC0CB"/>
                        <w:right w:val="single" w:sz="6" w:space="11" w:color="FFC0CB"/>
                      </w:divBdr>
                    </w:div>
                    <w:div w:id="189221273">
                      <w:marLeft w:val="0"/>
                      <w:marRight w:val="0"/>
                      <w:marTop w:val="0"/>
                      <w:marBottom w:val="0"/>
                      <w:divBdr>
                        <w:top w:val="single" w:sz="6" w:space="11" w:color="FFC0CB"/>
                        <w:left w:val="single" w:sz="6" w:space="11" w:color="FFC0CB"/>
                        <w:bottom w:val="single" w:sz="6" w:space="11" w:color="FFC0CB"/>
                        <w:right w:val="single" w:sz="6" w:space="11" w:color="FFC0CB"/>
                      </w:divBdr>
                    </w:div>
                    <w:div w:id="148601872">
                      <w:marLeft w:val="0"/>
                      <w:marRight w:val="0"/>
                      <w:marTop w:val="0"/>
                      <w:marBottom w:val="0"/>
                      <w:divBdr>
                        <w:top w:val="single" w:sz="6" w:space="11" w:color="FFC0CB"/>
                        <w:left w:val="single" w:sz="6" w:space="11" w:color="FFC0CB"/>
                        <w:bottom w:val="single" w:sz="6" w:space="11" w:color="FFC0CB"/>
                        <w:right w:val="single" w:sz="6" w:space="11" w:color="FFC0CB"/>
                      </w:divBdr>
                    </w:div>
                    <w:div w:id="544484570">
                      <w:marLeft w:val="0"/>
                      <w:marRight w:val="0"/>
                      <w:marTop w:val="0"/>
                      <w:marBottom w:val="0"/>
                      <w:divBdr>
                        <w:top w:val="single" w:sz="6" w:space="11" w:color="FFC0CB"/>
                        <w:left w:val="single" w:sz="6" w:space="11" w:color="FFC0CB"/>
                        <w:bottom w:val="single" w:sz="6" w:space="11" w:color="FFC0CB"/>
                        <w:right w:val="single" w:sz="6" w:space="11" w:color="FFC0CB"/>
                      </w:divBdr>
                    </w:div>
                    <w:div w:id="400447426">
                      <w:marLeft w:val="0"/>
                      <w:marRight w:val="0"/>
                      <w:marTop w:val="0"/>
                      <w:marBottom w:val="0"/>
                      <w:divBdr>
                        <w:top w:val="single" w:sz="6" w:space="11" w:color="FFC0CB"/>
                        <w:left w:val="single" w:sz="6" w:space="11" w:color="FFC0CB"/>
                        <w:bottom w:val="single" w:sz="6" w:space="11" w:color="FFC0CB"/>
                        <w:right w:val="single" w:sz="6" w:space="11" w:color="FFC0CB"/>
                      </w:divBdr>
                    </w:div>
                    <w:div w:id="1822773386">
                      <w:marLeft w:val="0"/>
                      <w:marRight w:val="0"/>
                      <w:marTop w:val="0"/>
                      <w:marBottom w:val="0"/>
                      <w:divBdr>
                        <w:top w:val="single" w:sz="6" w:space="11" w:color="FFC0CB"/>
                        <w:left w:val="single" w:sz="6" w:space="11" w:color="FFC0CB"/>
                        <w:bottom w:val="single" w:sz="6" w:space="11" w:color="FFC0CB"/>
                        <w:right w:val="single" w:sz="6" w:space="11" w:color="FFC0CB"/>
                      </w:divBdr>
                    </w:div>
                    <w:div w:id="1376932996">
                      <w:marLeft w:val="0"/>
                      <w:marRight w:val="0"/>
                      <w:marTop w:val="0"/>
                      <w:marBottom w:val="0"/>
                      <w:divBdr>
                        <w:top w:val="single" w:sz="6" w:space="11" w:color="FFC0CB"/>
                        <w:left w:val="single" w:sz="6" w:space="11" w:color="FFC0CB"/>
                        <w:bottom w:val="single" w:sz="6" w:space="11" w:color="FFC0CB"/>
                        <w:right w:val="single" w:sz="6" w:space="11" w:color="FFC0CB"/>
                      </w:divBdr>
                    </w:div>
                    <w:div w:id="1639021680">
                      <w:marLeft w:val="0"/>
                      <w:marRight w:val="0"/>
                      <w:marTop w:val="0"/>
                      <w:marBottom w:val="0"/>
                      <w:divBdr>
                        <w:top w:val="single" w:sz="6" w:space="11" w:color="FFC0CB"/>
                        <w:left w:val="single" w:sz="6" w:space="11" w:color="FFC0CB"/>
                        <w:bottom w:val="single" w:sz="6" w:space="11" w:color="FFC0CB"/>
                        <w:right w:val="single" w:sz="6" w:space="11" w:color="FFC0CB"/>
                      </w:divBdr>
                    </w:div>
                    <w:div w:id="629701795">
                      <w:marLeft w:val="0"/>
                      <w:marRight w:val="0"/>
                      <w:marTop w:val="0"/>
                      <w:marBottom w:val="0"/>
                      <w:divBdr>
                        <w:top w:val="single" w:sz="6" w:space="11" w:color="FFC0CB"/>
                        <w:left w:val="single" w:sz="6" w:space="11" w:color="FFC0CB"/>
                        <w:bottom w:val="single" w:sz="6" w:space="11" w:color="FFC0CB"/>
                        <w:right w:val="single" w:sz="6" w:space="11" w:color="FFC0CB"/>
                      </w:divBdr>
                    </w:div>
                    <w:div w:id="222105602">
                      <w:marLeft w:val="0"/>
                      <w:marRight w:val="0"/>
                      <w:marTop w:val="0"/>
                      <w:marBottom w:val="0"/>
                      <w:divBdr>
                        <w:top w:val="single" w:sz="6" w:space="11" w:color="FFC0CB"/>
                        <w:left w:val="single" w:sz="6" w:space="11" w:color="FFC0CB"/>
                        <w:bottom w:val="single" w:sz="6" w:space="11" w:color="FFC0CB"/>
                        <w:right w:val="single" w:sz="6" w:space="11" w:color="FFC0CB"/>
                      </w:divBdr>
                    </w:div>
                    <w:div w:id="2016104560">
                      <w:marLeft w:val="0"/>
                      <w:marRight w:val="0"/>
                      <w:marTop w:val="0"/>
                      <w:marBottom w:val="0"/>
                      <w:divBdr>
                        <w:top w:val="single" w:sz="6" w:space="11" w:color="FFC0CB"/>
                        <w:left w:val="single" w:sz="6" w:space="11" w:color="FFC0CB"/>
                        <w:bottom w:val="single" w:sz="6" w:space="11" w:color="FFC0CB"/>
                        <w:right w:val="single" w:sz="6" w:space="11" w:color="FFC0CB"/>
                      </w:divBdr>
                    </w:div>
                    <w:div w:id="582953181">
                      <w:marLeft w:val="0"/>
                      <w:marRight w:val="0"/>
                      <w:marTop w:val="0"/>
                      <w:marBottom w:val="0"/>
                      <w:divBdr>
                        <w:top w:val="single" w:sz="6" w:space="11" w:color="FFC0CB"/>
                        <w:left w:val="single" w:sz="6" w:space="11" w:color="FFC0CB"/>
                        <w:bottom w:val="single" w:sz="6" w:space="11" w:color="FFC0CB"/>
                        <w:right w:val="single" w:sz="6" w:space="11" w:color="FFC0CB"/>
                      </w:divBdr>
                    </w:div>
                    <w:div w:id="1440444947">
                      <w:marLeft w:val="0"/>
                      <w:marRight w:val="0"/>
                      <w:marTop w:val="0"/>
                      <w:marBottom w:val="0"/>
                      <w:divBdr>
                        <w:top w:val="single" w:sz="6" w:space="11" w:color="FFC0CB"/>
                        <w:left w:val="single" w:sz="6" w:space="11" w:color="FFC0CB"/>
                        <w:bottom w:val="single" w:sz="6" w:space="11" w:color="FFC0CB"/>
                        <w:right w:val="single" w:sz="6" w:space="11" w:color="FFC0CB"/>
                      </w:divBdr>
                    </w:div>
                    <w:div w:id="329720016">
                      <w:marLeft w:val="0"/>
                      <w:marRight w:val="0"/>
                      <w:marTop w:val="0"/>
                      <w:marBottom w:val="0"/>
                      <w:divBdr>
                        <w:top w:val="single" w:sz="6" w:space="11" w:color="FFC0CB"/>
                        <w:left w:val="single" w:sz="6" w:space="11" w:color="FFC0CB"/>
                        <w:bottom w:val="single" w:sz="6" w:space="11" w:color="FFC0CB"/>
                        <w:right w:val="single" w:sz="6" w:space="11" w:color="FFC0CB"/>
                      </w:divBdr>
                    </w:div>
                    <w:div w:id="292902468">
                      <w:marLeft w:val="0"/>
                      <w:marRight w:val="0"/>
                      <w:marTop w:val="0"/>
                      <w:marBottom w:val="0"/>
                      <w:divBdr>
                        <w:top w:val="single" w:sz="6" w:space="11" w:color="FFC0CB"/>
                        <w:left w:val="single" w:sz="6" w:space="11" w:color="FFC0CB"/>
                        <w:bottom w:val="single" w:sz="6" w:space="11" w:color="FFC0CB"/>
                        <w:right w:val="single" w:sz="6" w:space="11" w:color="FFC0CB"/>
                      </w:divBdr>
                    </w:div>
                    <w:div w:id="383254894">
                      <w:marLeft w:val="0"/>
                      <w:marRight w:val="0"/>
                      <w:marTop w:val="0"/>
                      <w:marBottom w:val="0"/>
                      <w:divBdr>
                        <w:top w:val="single" w:sz="6" w:space="11" w:color="FFC0CB"/>
                        <w:left w:val="single" w:sz="6" w:space="11" w:color="FFC0CB"/>
                        <w:bottom w:val="single" w:sz="6" w:space="11" w:color="FFC0CB"/>
                        <w:right w:val="single" w:sz="6" w:space="11" w:color="FFC0CB"/>
                      </w:divBdr>
                    </w:div>
                    <w:div w:id="2145192119">
                      <w:marLeft w:val="0"/>
                      <w:marRight w:val="0"/>
                      <w:marTop w:val="0"/>
                      <w:marBottom w:val="0"/>
                      <w:divBdr>
                        <w:top w:val="single" w:sz="6" w:space="11" w:color="FFC0CB"/>
                        <w:left w:val="single" w:sz="6" w:space="11" w:color="FFC0CB"/>
                        <w:bottom w:val="single" w:sz="6" w:space="11" w:color="FFC0CB"/>
                        <w:right w:val="single" w:sz="6" w:space="11" w:color="FFC0CB"/>
                      </w:divBdr>
                    </w:div>
                    <w:div w:id="131561637">
                      <w:marLeft w:val="0"/>
                      <w:marRight w:val="0"/>
                      <w:marTop w:val="0"/>
                      <w:marBottom w:val="0"/>
                      <w:divBdr>
                        <w:top w:val="single" w:sz="6" w:space="11" w:color="FFC0CB"/>
                        <w:left w:val="single" w:sz="6" w:space="11" w:color="FFC0CB"/>
                        <w:bottom w:val="single" w:sz="6" w:space="11" w:color="FFC0CB"/>
                        <w:right w:val="single" w:sz="6" w:space="11" w:color="FFC0CB"/>
                      </w:divBdr>
                    </w:div>
                    <w:div w:id="631718926">
                      <w:marLeft w:val="0"/>
                      <w:marRight w:val="0"/>
                      <w:marTop w:val="0"/>
                      <w:marBottom w:val="0"/>
                      <w:divBdr>
                        <w:top w:val="single" w:sz="6" w:space="11" w:color="FFC0CB"/>
                        <w:left w:val="single" w:sz="6" w:space="11" w:color="FFC0CB"/>
                        <w:bottom w:val="single" w:sz="6" w:space="11" w:color="FFC0CB"/>
                        <w:right w:val="single" w:sz="6" w:space="11" w:color="FFC0CB"/>
                      </w:divBdr>
                    </w:div>
                    <w:div w:id="1875969015">
                      <w:marLeft w:val="0"/>
                      <w:marRight w:val="0"/>
                      <w:marTop w:val="0"/>
                      <w:marBottom w:val="0"/>
                      <w:divBdr>
                        <w:top w:val="single" w:sz="6" w:space="11" w:color="FFC0CB"/>
                        <w:left w:val="single" w:sz="6" w:space="11" w:color="FFC0CB"/>
                        <w:bottom w:val="single" w:sz="6" w:space="11" w:color="FFC0CB"/>
                        <w:right w:val="single" w:sz="6" w:space="11" w:color="FFC0CB"/>
                      </w:divBdr>
                    </w:div>
                    <w:div w:id="117841692">
                      <w:marLeft w:val="0"/>
                      <w:marRight w:val="0"/>
                      <w:marTop w:val="0"/>
                      <w:marBottom w:val="0"/>
                      <w:divBdr>
                        <w:top w:val="single" w:sz="6" w:space="11" w:color="FFC0CB"/>
                        <w:left w:val="single" w:sz="6" w:space="11" w:color="FFC0CB"/>
                        <w:bottom w:val="single" w:sz="6" w:space="11" w:color="FFC0CB"/>
                        <w:right w:val="single" w:sz="6" w:space="11" w:color="FFC0CB"/>
                      </w:divBdr>
                    </w:div>
                    <w:div w:id="1839037101">
                      <w:marLeft w:val="0"/>
                      <w:marRight w:val="0"/>
                      <w:marTop w:val="0"/>
                      <w:marBottom w:val="0"/>
                      <w:divBdr>
                        <w:top w:val="single" w:sz="6" w:space="11" w:color="FFC0CB"/>
                        <w:left w:val="single" w:sz="6" w:space="11" w:color="FFC0CB"/>
                        <w:bottom w:val="single" w:sz="6" w:space="11" w:color="FFC0CB"/>
                        <w:right w:val="single" w:sz="6" w:space="11" w:color="FFC0CB"/>
                      </w:divBdr>
                    </w:div>
                    <w:div w:id="750856592">
                      <w:marLeft w:val="0"/>
                      <w:marRight w:val="0"/>
                      <w:marTop w:val="0"/>
                      <w:marBottom w:val="0"/>
                      <w:divBdr>
                        <w:top w:val="single" w:sz="6" w:space="11" w:color="FFC0CB"/>
                        <w:left w:val="single" w:sz="6" w:space="11" w:color="FFC0CB"/>
                        <w:bottom w:val="single" w:sz="6" w:space="11" w:color="FFC0CB"/>
                        <w:right w:val="single" w:sz="6" w:space="11" w:color="FFC0CB"/>
                      </w:divBdr>
                    </w:div>
                    <w:div w:id="156767757">
                      <w:marLeft w:val="0"/>
                      <w:marRight w:val="0"/>
                      <w:marTop w:val="0"/>
                      <w:marBottom w:val="0"/>
                      <w:divBdr>
                        <w:top w:val="single" w:sz="6" w:space="11" w:color="FFC0CB"/>
                        <w:left w:val="single" w:sz="6" w:space="11" w:color="FFC0CB"/>
                        <w:bottom w:val="single" w:sz="6" w:space="11" w:color="FFC0CB"/>
                        <w:right w:val="single" w:sz="6" w:space="11" w:color="FFC0CB"/>
                      </w:divBdr>
                    </w:div>
                    <w:div w:id="2022514116">
                      <w:marLeft w:val="0"/>
                      <w:marRight w:val="0"/>
                      <w:marTop w:val="450"/>
                      <w:marBottom w:val="0"/>
                      <w:divBdr>
                        <w:top w:val="none" w:sz="0" w:space="0" w:color="auto"/>
                        <w:left w:val="none" w:sz="0" w:space="0" w:color="auto"/>
                        <w:bottom w:val="none" w:sz="0" w:space="0" w:color="auto"/>
                        <w:right w:val="none" w:sz="0" w:space="0" w:color="auto"/>
                      </w:divBdr>
                    </w:div>
                    <w:div w:id="1834763352">
                      <w:marLeft w:val="0"/>
                      <w:marRight w:val="0"/>
                      <w:marTop w:val="0"/>
                      <w:marBottom w:val="0"/>
                      <w:divBdr>
                        <w:top w:val="none" w:sz="0" w:space="0" w:color="auto"/>
                        <w:left w:val="none" w:sz="0" w:space="0" w:color="auto"/>
                        <w:bottom w:val="none" w:sz="0" w:space="0" w:color="auto"/>
                        <w:right w:val="none" w:sz="0" w:space="0" w:color="auto"/>
                      </w:divBdr>
                    </w:div>
                  </w:divsChild>
                </w:div>
                <w:div w:id="436872264">
                  <w:marLeft w:val="0"/>
                  <w:marRight w:val="0"/>
                  <w:marTop w:val="0"/>
                  <w:marBottom w:val="0"/>
                  <w:divBdr>
                    <w:top w:val="none" w:sz="0" w:space="0" w:color="auto"/>
                    <w:left w:val="none" w:sz="0" w:space="0" w:color="auto"/>
                    <w:bottom w:val="none" w:sz="0" w:space="0" w:color="auto"/>
                    <w:right w:val="none" w:sz="0" w:space="0" w:color="auto"/>
                  </w:divBdr>
                </w:div>
                <w:div w:id="1921788242">
                  <w:marLeft w:val="0"/>
                  <w:marRight w:val="0"/>
                  <w:marTop w:val="0"/>
                  <w:marBottom w:val="0"/>
                  <w:divBdr>
                    <w:top w:val="none" w:sz="0" w:space="0" w:color="auto"/>
                    <w:left w:val="none" w:sz="0" w:space="0" w:color="auto"/>
                    <w:bottom w:val="none" w:sz="0" w:space="0" w:color="auto"/>
                    <w:right w:val="none" w:sz="0" w:space="0" w:color="auto"/>
                  </w:divBdr>
                  <w:divsChild>
                    <w:div w:id="545138654">
                      <w:marLeft w:val="75"/>
                      <w:marRight w:val="75"/>
                      <w:marTop w:val="75"/>
                      <w:marBottom w:val="75"/>
                      <w:divBdr>
                        <w:top w:val="single" w:sz="6" w:space="8" w:color="EFE8E8"/>
                        <w:left w:val="single" w:sz="6" w:space="8" w:color="EFE8E8"/>
                        <w:bottom w:val="single" w:sz="6" w:space="8" w:color="EFE8E8"/>
                        <w:right w:val="single" w:sz="6" w:space="8" w:color="EFE8E8"/>
                      </w:divBdr>
                    </w:div>
                    <w:div w:id="369841569">
                      <w:marLeft w:val="75"/>
                      <w:marRight w:val="75"/>
                      <w:marTop w:val="75"/>
                      <w:marBottom w:val="75"/>
                      <w:divBdr>
                        <w:top w:val="single" w:sz="6" w:space="8" w:color="EFE8E8"/>
                        <w:left w:val="single" w:sz="6" w:space="8" w:color="EFE8E8"/>
                        <w:bottom w:val="single" w:sz="6" w:space="8" w:color="EFE8E8"/>
                        <w:right w:val="single" w:sz="6" w:space="8" w:color="EFE8E8"/>
                      </w:divBdr>
                    </w:div>
                    <w:div w:id="676035661">
                      <w:marLeft w:val="75"/>
                      <w:marRight w:val="75"/>
                      <w:marTop w:val="75"/>
                      <w:marBottom w:val="75"/>
                      <w:divBdr>
                        <w:top w:val="single" w:sz="6" w:space="8" w:color="EFE8E8"/>
                        <w:left w:val="single" w:sz="6" w:space="8" w:color="EFE8E8"/>
                        <w:bottom w:val="single" w:sz="6" w:space="8" w:color="EFE8E8"/>
                        <w:right w:val="single" w:sz="6" w:space="8" w:color="EFE8E8"/>
                      </w:divBdr>
                    </w:div>
                    <w:div w:id="1197623383">
                      <w:marLeft w:val="75"/>
                      <w:marRight w:val="75"/>
                      <w:marTop w:val="75"/>
                      <w:marBottom w:val="75"/>
                      <w:divBdr>
                        <w:top w:val="single" w:sz="6" w:space="8" w:color="EFE8E8"/>
                        <w:left w:val="single" w:sz="6" w:space="8" w:color="EFE8E8"/>
                        <w:bottom w:val="single" w:sz="6" w:space="8" w:color="EFE8E8"/>
                        <w:right w:val="single" w:sz="6" w:space="8" w:color="EFE8E8"/>
                      </w:divBdr>
                    </w:div>
                    <w:div w:id="1437628033">
                      <w:marLeft w:val="75"/>
                      <w:marRight w:val="75"/>
                      <w:marTop w:val="75"/>
                      <w:marBottom w:val="75"/>
                      <w:divBdr>
                        <w:top w:val="single" w:sz="6" w:space="8" w:color="EFE8E8"/>
                        <w:left w:val="single" w:sz="6" w:space="8" w:color="EFE8E8"/>
                        <w:bottom w:val="single" w:sz="6" w:space="8" w:color="EFE8E8"/>
                        <w:right w:val="single" w:sz="6" w:space="8" w:color="EFE8E8"/>
                      </w:divBdr>
                    </w:div>
                    <w:div w:id="1657030847">
                      <w:marLeft w:val="75"/>
                      <w:marRight w:val="75"/>
                      <w:marTop w:val="75"/>
                      <w:marBottom w:val="75"/>
                      <w:divBdr>
                        <w:top w:val="single" w:sz="6" w:space="8" w:color="EFE8E8"/>
                        <w:left w:val="single" w:sz="6" w:space="8" w:color="EFE8E8"/>
                        <w:bottom w:val="single" w:sz="6" w:space="8" w:color="EFE8E8"/>
                        <w:right w:val="single" w:sz="6" w:space="8" w:color="EFE8E8"/>
                      </w:divBdr>
                    </w:div>
                    <w:div w:id="1820808345">
                      <w:marLeft w:val="75"/>
                      <w:marRight w:val="75"/>
                      <w:marTop w:val="75"/>
                      <w:marBottom w:val="75"/>
                      <w:divBdr>
                        <w:top w:val="single" w:sz="6" w:space="8" w:color="EFE8E8"/>
                        <w:left w:val="single" w:sz="6" w:space="8" w:color="EFE8E8"/>
                        <w:bottom w:val="single" w:sz="6" w:space="8" w:color="EFE8E8"/>
                        <w:right w:val="single" w:sz="6" w:space="8" w:color="EFE8E8"/>
                      </w:divBdr>
                    </w:div>
                    <w:div w:id="533618834">
                      <w:marLeft w:val="75"/>
                      <w:marRight w:val="75"/>
                      <w:marTop w:val="75"/>
                      <w:marBottom w:val="75"/>
                      <w:divBdr>
                        <w:top w:val="single" w:sz="6" w:space="8" w:color="EFE8E8"/>
                        <w:left w:val="single" w:sz="6" w:space="8" w:color="EFE8E8"/>
                        <w:bottom w:val="single" w:sz="6" w:space="8" w:color="EFE8E8"/>
                        <w:right w:val="single" w:sz="6" w:space="8" w:color="EFE8E8"/>
                      </w:divBdr>
                    </w:div>
                    <w:div w:id="1913344683">
                      <w:marLeft w:val="75"/>
                      <w:marRight w:val="75"/>
                      <w:marTop w:val="75"/>
                      <w:marBottom w:val="75"/>
                      <w:divBdr>
                        <w:top w:val="single" w:sz="6" w:space="8" w:color="EFE8E8"/>
                        <w:left w:val="single" w:sz="6" w:space="8" w:color="EFE8E8"/>
                        <w:bottom w:val="single" w:sz="6" w:space="8" w:color="EFE8E8"/>
                        <w:right w:val="single" w:sz="6" w:space="8" w:color="EFE8E8"/>
                      </w:divBdr>
                    </w:div>
                    <w:div w:id="239023976">
                      <w:marLeft w:val="75"/>
                      <w:marRight w:val="75"/>
                      <w:marTop w:val="75"/>
                      <w:marBottom w:val="75"/>
                      <w:divBdr>
                        <w:top w:val="single" w:sz="6" w:space="8" w:color="EFE8E8"/>
                        <w:left w:val="single" w:sz="6" w:space="8" w:color="EFE8E8"/>
                        <w:bottom w:val="single" w:sz="6" w:space="8" w:color="EFE8E8"/>
                        <w:right w:val="single" w:sz="6" w:space="8" w:color="EFE8E8"/>
                      </w:divBdr>
                    </w:div>
                    <w:div w:id="838231968">
                      <w:marLeft w:val="75"/>
                      <w:marRight w:val="75"/>
                      <w:marTop w:val="75"/>
                      <w:marBottom w:val="75"/>
                      <w:divBdr>
                        <w:top w:val="single" w:sz="6" w:space="8" w:color="EFE8E8"/>
                        <w:left w:val="single" w:sz="6" w:space="8" w:color="EFE8E8"/>
                        <w:bottom w:val="single" w:sz="6" w:space="8" w:color="EFE8E8"/>
                        <w:right w:val="single" w:sz="6" w:space="8" w:color="EFE8E8"/>
                      </w:divBdr>
                    </w:div>
                    <w:div w:id="477310948">
                      <w:marLeft w:val="75"/>
                      <w:marRight w:val="75"/>
                      <w:marTop w:val="75"/>
                      <w:marBottom w:val="75"/>
                      <w:divBdr>
                        <w:top w:val="single" w:sz="6" w:space="8" w:color="EFE8E8"/>
                        <w:left w:val="single" w:sz="6" w:space="8" w:color="EFE8E8"/>
                        <w:bottom w:val="single" w:sz="6" w:space="8" w:color="EFE8E8"/>
                        <w:right w:val="single" w:sz="6" w:space="8" w:color="EFE8E8"/>
                      </w:divBdr>
                    </w:div>
                    <w:div w:id="1704357921">
                      <w:marLeft w:val="75"/>
                      <w:marRight w:val="75"/>
                      <w:marTop w:val="75"/>
                      <w:marBottom w:val="75"/>
                      <w:divBdr>
                        <w:top w:val="single" w:sz="6" w:space="8" w:color="EFE8E8"/>
                        <w:left w:val="single" w:sz="6" w:space="8" w:color="EFE8E8"/>
                        <w:bottom w:val="single" w:sz="6" w:space="8" w:color="EFE8E8"/>
                        <w:right w:val="single" w:sz="6" w:space="8" w:color="EFE8E8"/>
                      </w:divBdr>
                    </w:div>
                    <w:div w:id="1235818702">
                      <w:marLeft w:val="75"/>
                      <w:marRight w:val="75"/>
                      <w:marTop w:val="75"/>
                      <w:marBottom w:val="75"/>
                      <w:divBdr>
                        <w:top w:val="single" w:sz="6" w:space="8" w:color="EFE8E8"/>
                        <w:left w:val="single" w:sz="6" w:space="8" w:color="EFE8E8"/>
                        <w:bottom w:val="single" w:sz="6" w:space="8" w:color="EFE8E8"/>
                        <w:right w:val="single" w:sz="6" w:space="8" w:color="EFE8E8"/>
                      </w:divBdr>
                    </w:div>
                    <w:div w:id="3488017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45187530">
                  <w:marLeft w:val="0"/>
                  <w:marRight w:val="0"/>
                  <w:marTop w:val="0"/>
                  <w:marBottom w:val="0"/>
                  <w:divBdr>
                    <w:top w:val="none" w:sz="0" w:space="0" w:color="auto"/>
                    <w:left w:val="none" w:sz="0" w:space="0" w:color="auto"/>
                    <w:bottom w:val="none" w:sz="0" w:space="0" w:color="auto"/>
                    <w:right w:val="none" w:sz="0" w:space="0" w:color="auto"/>
                  </w:divBdr>
                  <w:divsChild>
                    <w:div w:id="1383168136">
                      <w:marLeft w:val="75"/>
                      <w:marRight w:val="75"/>
                      <w:marTop w:val="75"/>
                      <w:marBottom w:val="75"/>
                      <w:divBdr>
                        <w:top w:val="single" w:sz="6" w:space="8" w:color="EFE8E8"/>
                        <w:left w:val="single" w:sz="6" w:space="8" w:color="EFE8E8"/>
                        <w:bottom w:val="single" w:sz="6" w:space="8" w:color="EFE8E8"/>
                        <w:right w:val="single" w:sz="6" w:space="8" w:color="EFE8E8"/>
                      </w:divBdr>
                    </w:div>
                    <w:div w:id="878738331">
                      <w:marLeft w:val="75"/>
                      <w:marRight w:val="75"/>
                      <w:marTop w:val="75"/>
                      <w:marBottom w:val="75"/>
                      <w:divBdr>
                        <w:top w:val="single" w:sz="6" w:space="8" w:color="EFE8E8"/>
                        <w:left w:val="single" w:sz="6" w:space="8" w:color="EFE8E8"/>
                        <w:bottom w:val="single" w:sz="6" w:space="8" w:color="EFE8E8"/>
                        <w:right w:val="single" w:sz="6" w:space="8" w:color="EFE8E8"/>
                      </w:divBdr>
                    </w:div>
                    <w:div w:id="459302208">
                      <w:marLeft w:val="75"/>
                      <w:marRight w:val="75"/>
                      <w:marTop w:val="75"/>
                      <w:marBottom w:val="75"/>
                      <w:divBdr>
                        <w:top w:val="single" w:sz="6" w:space="8" w:color="EFE8E8"/>
                        <w:left w:val="single" w:sz="6" w:space="8" w:color="EFE8E8"/>
                        <w:bottom w:val="single" w:sz="6" w:space="8" w:color="EFE8E8"/>
                        <w:right w:val="single" w:sz="6" w:space="8" w:color="EFE8E8"/>
                      </w:divBdr>
                    </w:div>
                    <w:div w:id="1877698919">
                      <w:marLeft w:val="75"/>
                      <w:marRight w:val="75"/>
                      <w:marTop w:val="75"/>
                      <w:marBottom w:val="75"/>
                      <w:divBdr>
                        <w:top w:val="single" w:sz="6" w:space="8" w:color="EFE8E8"/>
                        <w:left w:val="single" w:sz="6" w:space="8" w:color="EFE8E8"/>
                        <w:bottom w:val="single" w:sz="6" w:space="8" w:color="EFE8E8"/>
                        <w:right w:val="single" w:sz="6" w:space="8" w:color="EFE8E8"/>
                      </w:divBdr>
                    </w:div>
                    <w:div w:id="12561335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85925375">
                  <w:marLeft w:val="0"/>
                  <w:marRight w:val="0"/>
                  <w:marTop w:val="0"/>
                  <w:marBottom w:val="0"/>
                  <w:divBdr>
                    <w:top w:val="none" w:sz="0" w:space="0" w:color="auto"/>
                    <w:left w:val="none" w:sz="0" w:space="0" w:color="auto"/>
                    <w:bottom w:val="none" w:sz="0" w:space="0" w:color="auto"/>
                    <w:right w:val="none" w:sz="0" w:space="0" w:color="auto"/>
                  </w:divBdr>
                  <w:divsChild>
                    <w:div w:id="2052919590">
                      <w:marLeft w:val="75"/>
                      <w:marRight w:val="75"/>
                      <w:marTop w:val="75"/>
                      <w:marBottom w:val="75"/>
                      <w:divBdr>
                        <w:top w:val="single" w:sz="6" w:space="8" w:color="EFE8E8"/>
                        <w:left w:val="single" w:sz="6" w:space="8" w:color="EFE8E8"/>
                        <w:bottom w:val="single" w:sz="6" w:space="8" w:color="EFE8E8"/>
                        <w:right w:val="single" w:sz="6" w:space="8" w:color="EFE8E8"/>
                      </w:divBdr>
                    </w:div>
                    <w:div w:id="2084375921">
                      <w:marLeft w:val="75"/>
                      <w:marRight w:val="75"/>
                      <w:marTop w:val="75"/>
                      <w:marBottom w:val="75"/>
                      <w:divBdr>
                        <w:top w:val="single" w:sz="6" w:space="8" w:color="EFE8E8"/>
                        <w:left w:val="single" w:sz="6" w:space="8" w:color="EFE8E8"/>
                        <w:bottom w:val="single" w:sz="6" w:space="8" w:color="EFE8E8"/>
                        <w:right w:val="single" w:sz="6" w:space="8" w:color="EFE8E8"/>
                      </w:divBdr>
                    </w:div>
                    <w:div w:id="1142429060">
                      <w:marLeft w:val="75"/>
                      <w:marRight w:val="75"/>
                      <w:marTop w:val="75"/>
                      <w:marBottom w:val="75"/>
                      <w:divBdr>
                        <w:top w:val="single" w:sz="6" w:space="8" w:color="EFE8E8"/>
                        <w:left w:val="single" w:sz="6" w:space="8" w:color="EFE8E8"/>
                        <w:bottom w:val="single" w:sz="6" w:space="8" w:color="EFE8E8"/>
                        <w:right w:val="single" w:sz="6" w:space="8" w:color="EFE8E8"/>
                      </w:divBdr>
                    </w:div>
                    <w:div w:id="164906359">
                      <w:marLeft w:val="75"/>
                      <w:marRight w:val="75"/>
                      <w:marTop w:val="75"/>
                      <w:marBottom w:val="75"/>
                      <w:divBdr>
                        <w:top w:val="single" w:sz="6" w:space="8" w:color="EFE8E8"/>
                        <w:left w:val="single" w:sz="6" w:space="8" w:color="EFE8E8"/>
                        <w:bottom w:val="single" w:sz="6" w:space="8" w:color="EFE8E8"/>
                        <w:right w:val="single" w:sz="6" w:space="8" w:color="EFE8E8"/>
                      </w:divBdr>
                    </w:div>
                    <w:div w:id="308635371">
                      <w:marLeft w:val="75"/>
                      <w:marRight w:val="75"/>
                      <w:marTop w:val="75"/>
                      <w:marBottom w:val="75"/>
                      <w:divBdr>
                        <w:top w:val="single" w:sz="6" w:space="8" w:color="EFE8E8"/>
                        <w:left w:val="single" w:sz="6" w:space="8" w:color="EFE8E8"/>
                        <w:bottom w:val="single" w:sz="6" w:space="8" w:color="EFE8E8"/>
                        <w:right w:val="single" w:sz="6" w:space="8" w:color="EFE8E8"/>
                      </w:divBdr>
                    </w:div>
                    <w:div w:id="1697925858">
                      <w:marLeft w:val="75"/>
                      <w:marRight w:val="75"/>
                      <w:marTop w:val="75"/>
                      <w:marBottom w:val="75"/>
                      <w:divBdr>
                        <w:top w:val="single" w:sz="6" w:space="8" w:color="EFE8E8"/>
                        <w:left w:val="single" w:sz="6" w:space="8" w:color="EFE8E8"/>
                        <w:bottom w:val="single" w:sz="6" w:space="8" w:color="EFE8E8"/>
                        <w:right w:val="single" w:sz="6" w:space="8" w:color="EFE8E8"/>
                      </w:divBdr>
                    </w:div>
                    <w:div w:id="1469857904">
                      <w:marLeft w:val="75"/>
                      <w:marRight w:val="75"/>
                      <w:marTop w:val="75"/>
                      <w:marBottom w:val="75"/>
                      <w:divBdr>
                        <w:top w:val="single" w:sz="6" w:space="8" w:color="EFE8E8"/>
                        <w:left w:val="single" w:sz="6" w:space="8" w:color="EFE8E8"/>
                        <w:bottom w:val="single" w:sz="6" w:space="8" w:color="EFE8E8"/>
                        <w:right w:val="single" w:sz="6" w:space="8" w:color="EFE8E8"/>
                      </w:divBdr>
                    </w:div>
                    <w:div w:id="737171009">
                      <w:marLeft w:val="75"/>
                      <w:marRight w:val="75"/>
                      <w:marTop w:val="75"/>
                      <w:marBottom w:val="75"/>
                      <w:divBdr>
                        <w:top w:val="single" w:sz="6" w:space="8" w:color="EFE8E8"/>
                        <w:left w:val="single" w:sz="6" w:space="8" w:color="EFE8E8"/>
                        <w:bottom w:val="single" w:sz="6" w:space="8" w:color="EFE8E8"/>
                        <w:right w:val="single" w:sz="6" w:space="8" w:color="EFE8E8"/>
                      </w:divBdr>
                    </w:div>
                    <w:div w:id="272981671">
                      <w:marLeft w:val="75"/>
                      <w:marRight w:val="75"/>
                      <w:marTop w:val="75"/>
                      <w:marBottom w:val="75"/>
                      <w:divBdr>
                        <w:top w:val="single" w:sz="6" w:space="8" w:color="EFE8E8"/>
                        <w:left w:val="single" w:sz="6" w:space="8" w:color="EFE8E8"/>
                        <w:bottom w:val="single" w:sz="6" w:space="8" w:color="EFE8E8"/>
                        <w:right w:val="single" w:sz="6" w:space="8" w:color="EFE8E8"/>
                      </w:divBdr>
                    </w:div>
                    <w:div w:id="1385562181">
                      <w:marLeft w:val="75"/>
                      <w:marRight w:val="75"/>
                      <w:marTop w:val="75"/>
                      <w:marBottom w:val="75"/>
                      <w:divBdr>
                        <w:top w:val="single" w:sz="6" w:space="8" w:color="EFE8E8"/>
                        <w:left w:val="single" w:sz="6" w:space="8" w:color="EFE8E8"/>
                        <w:bottom w:val="single" w:sz="6" w:space="8" w:color="EFE8E8"/>
                        <w:right w:val="single" w:sz="6" w:space="8" w:color="EFE8E8"/>
                      </w:divBdr>
                    </w:div>
                    <w:div w:id="1703095694">
                      <w:marLeft w:val="75"/>
                      <w:marRight w:val="75"/>
                      <w:marTop w:val="75"/>
                      <w:marBottom w:val="75"/>
                      <w:divBdr>
                        <w:top w:val="single" w:sz="6" w:space="8" w:color="EFE8E8"/>
                        <w:left w:val="single" w:sz="6" w:space="8" w:color="EFE8E8"/>
                        <w:bottom w:val="single" w:sz="6" w:space="8" w:color="EFE8E8"/>
                        <w:right w:val="single" w:sz="6" w:space="8" w:color="EFE8E8"/>
                      </w:divBdr>
                    </w:div>
                    <w:div w:id="69437966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35911470">
                  <w:marLeft w:val="0"/>
                  <w:marRight w:val="0"/>
                  <w:marTop w:val="0"/>
                  <w:marBottom w:val="0"/>
                  <w:divBdr>
                    <w:top w:val="none" w:sz="0" w:space="0" w:color="auto"/>
                    <w:left w:val="none" w:sz="0" w:space="0" w:color="auto"/>
                    <w:bottom w:val="none" w:sz="0" w:space="0" w:color="auto"/>
                    <w:right w:val="none" w:sz="0" w:space="0" w:color="auto"/>
                  </w:divBdr>
                  <w:divsChild>
                    <w:div w:id="769591882">
                      <w:marLeft w:val="75"/>
                      <w:marRight w:val="75"/>
                      <w:marTop w:val="75"/>
                      <w:marBottom w:val="75"/>
                      <w:divBdr>
                        <w:top w:val="single" w:sz="6" w:space="8" w:color="EFE8E8"/>
                        <w:left w:val="single" w:sz="6" w:space="8" w:color="EFE8E8"/>
                        <w:bottom w:val="single" w:sz="6" w:space="8" w:color="EFE8E8"/>
                        <w:right w:val="single" w:sz="6" w:space="8" w:color="EFE8E8"/>
                      </w:divBdr>
                    </w:div>
                    <w:div w:id="996954203">
                      <w:marLeft w:val="75"/>
                      <w:marRight w:val="75"/>
                      <w:marTop w:val="75"/>
                      <w:marBottom w:val="75"/>
                      <w:divBdr>
                        <w:top w:val="single" w:sz="6" w:space="8" w:color="EFE8E8"/>
                        <w:left w:val="single" w:sz="6" w:space="8" w:color="EFE8E8"/>
                        <w:bottom w:val="single" w:sz="6" w:space="8" w:color="EFE8E8"/>
                        <w:right w:val="single" w:sz="6" w:space="8" w:color="EFE8E8"/>
                      </w:divBdr>
                    </w:div>
                    <w:div w:id="1677537707">
                      <w:marLeft w:val="75"/>
                      <w:marRight w:val="75"/>
                      <w:marTop w:val="75"/>
                      <w:marBottom w:val="75"/>
                      <w:divBdr>
                        <w:top w:val="single" w:sz="6" w:space="8" w:color="EFE8E8"/>
                        <w:left w:val="single" w:sz="6" w:space="8" w:color="EFE8E8"/>
                        <w:bottom w:val="single" w:sz="6" w:space="8" w:color="EFE8E8"/>
                        <w:right w:val="single" w:sz="6" w:space="8" w:color="EFE8E8"/>
                      </w:divBdr>
                    </w:div>
                    <w:div w:id="151138615">
                      <w:marLeft w:val="75"/>
                      <w:marRight w:val="75"/>
                      <w:marTop w:val="75"/>
                      <w:marBottom w:val="75"/>
                      <w:divBdr>
                        <w:top w:val="single" w:sz="6" w:space="8" w:color="EFE8E8"/>
                        <w:left w:val="single" w:sz="6" w:space="8" w:color="EFE8E8"/>
                        <w:bottom w:val="single" w:sz="6" w:space="8" w:color="EFE8E8"/>
                        <w:right w:val="single" w:sz="6" w:space="8" w:color="EFE8E8"/>
                      </w:divBdr>
                    </w:div>
                    <w:div w:id="589897149">
                      <w:marLeft w:val="75"/>
                      <w:marRight w:val="75"/>
                      <w:marTop w:val="75"/>
                      <w:marBottom w:val="75"/>
                      <w:divBdr>
                        <w:top w:val="single" w:sz="6" w:space="8" w:color="EFE8E8"/>
                        <w:left w:val="single" w:sz="6" w:space="8" w:color="EFE8E8"/>
                        <w:bottom w:val="single" w:sz="6" w:space="8" w:color="EFE8E8"/>
                        <w:right w:val="single" w:sz="6" w:space="8" w:color="EFE8E8"/>
                      </w:divBdr>
                    </w:div>
                    <w:div w:id="2055347044">
                      <w:marLeft w:val="75"/>
                      <w:marRight w:val="75"/>
                      <w:marTop w:val="75"/>
                      <w:marBottom w:val="75"/>
                      <w:divBdr>
                        <w:top w:val="single" w:sz="6" w:space="8" w:color="EFE8E8"/>
                        <w:left w:val="single" w:sz="6" w:space="8" w:color="EFE8E8"/>
                        <w:bottom w:val="single" w:sz="6" w:space="8" w:color="EFE8E8"/>
                        <w:right w:val="single" w:sz="6" w:space="8" w:color="EFE8E8"/>
                      </w:divBdr>
                    </w:div>
                    <w:div w:id="1730958551">
                      <w:marLeft w:val="75"/>
                      <w:marRight w:val="75"/>
                      <w:marTop w:val="75"/>
                      <w:marBottom w:val="75"/>
                      <w:divBdr>
                        <w:top w:val="single" w:sz="6" w:space="8" w:color="EFE8E8"/>
                        <w:left w:val="single" w:sz="6" w:space="8" w:color="EFE8E8"/>
                        <w:bottom w:val="single" w:sz="6" w:space="8" w:color="EFE8E8"/>
                        <w:right w:val="single" w:sz="6" w:space="8" w:color="EFE8E8"/>
                      </w:divBdr>
                    </w:div>
                    <w:div w:id="1314289561">
                      <w:marLeft w:val="75"/>
                      <w:marRight w:val="75"/>
                      <w:marTop w:val="75"/>
                      <w:marBottom w:val="75"/>
                      <w:divBdr>
                        <w:top w:val="single" w:sz="6" w:space="8" w:color="EFE8E8"/>
                        <w:left w:val="single" w:sz="6" w:space="8" w:color="EFE8E8"/>
                        <w:bottom w:val="single" w:sz="6" w:space="8" w:color="EFE8E8"/>
                        <w:right w:val="single" w:sz="6" w:space="8" w:color="EFE8E8"/>
                      </w:divBdr>
                    </w:div>
                    <w:div w:id="1180897685">
                      <w:marLeft w:val="75"/>
                      <w:marRight w:val="75"/>
                      <w:marTop w:val="75"/>
                      <w:marBottom w:val="75"/>
                      <w:divBdr>
                        <w:top w:val="single" w:sz="6" w:space="8" w:color="EFE8E8"/>
                        <w:left w:val="single" w:sz="6" w:space="8" w:color="EFE8E8"/>
                        <w:bottom w:val="single" w:sz="6" w:space="8" w:color="EFE8E8"/>
                        <w:right w:val="single" w:sz="6" w:space="8" w:color="EFE8E8"/>
                      </w:divBdr>
                    </w:div>
                    <w:div w:id="480119512">
                      <w:marLeft w:val="75"/>
                      <w:marRight w:val="75"/>
                      <w:marTop w:val="75"/>
                      <w:marBottom w:val="75"/>
                      <w:divBdr>
                        <w:top w:val="single" w:sz="6" w:space="8" w:color="EFE8E8"/>
                        <w:left w:val="single" w:sz="6" w:space="8" w:color="EFE8E8"/>
                        <w:bottom w:val="single" w:sz="6" w:space="8" w:color="EFE8E8"/>
                        <w:right w:val="single" w:sz="6" w:space="8" w:color="EFE8E8"/>
                      </w:divBdr>
                    </w:div>
                    <w:div w:id="409499416">
                      <w:marLeft w:val="75"/>
                      <w:marRight w:val="75"/>
                      <w:marTop w:val="75"/>
                      <w:marBottom w:val="75"/>
                      <w:divBdr>
                        <w:top w:val="single" w:sz="6" w:space="8" w:color="EFE8E8"/>
                        <w:left w:val="single" w:sz="6" w:space="8" w:color="EFE8E8"/>
                        <w:bottom w:val="single" w:sz="6" w:space="8" w:color="EFE8E8"/>
                        <w:right w:val="single" w:sz="6" w:space="8" w:color="EFE8E8"/>
                      </w:divBdr>
                    </w:div>
                    <w:div w:id="1835491204">
                      <w:marLeft w:val="75"/>
                      <w:marRight w:val="75"/>
                      <w:marTop w:val="75"/>
                      <w:marBottom w:val="75"/>
                      <w:divBdr>
                        <w:top w:val="single" w:sz="6" w:space="8" w:color="EFE8E8"/>
                        <w:left w:val="single" w:sz="6" w:space="8" w:color="EFE8E8"/>
                        <w:bottom w:val="single" w:sz="6" w:space="8" w:color="EFE8E8"/>
                        <w:right w:val="single" w:sz="6" w:space="8" w:color="EFE8E8"/>
                      </w:divBdr>
                    </w:div>
                    <w:div w:id="1798332523">
                      <w:marLeft w:val="75"/>
                      <w:marRight w:val="75"/>
                      <w:marTop w:val="75"/>
                      <w:marBottom w:val="75"/>
                      <w:divBdr>
                        <w:top w:val="single" w:sz="6" w:space="8" w:color="EFE8E8"/>
                        <w:left w:val="single" w:sz="6" w:space="8" w:color="EFE8E8"/>
                        <w:bottom w:val="single" w:sz="6" w:space="8" w:color="EFE8E8"/>
                        <w:right w:val="single" w:sz="6" w:space="8" w:color="EFE8E8"/>
                      </w:divBdr>
                    </w:div>
                    <w:div w:id="281813133">
                      <w:marLeft w:val="75"/>
                      <w:marRight w:val="75"/>
                      <w:marTop w:val="75"/>
                      <w:marBottom w:val="75"/>
                      <w:divBdr>
                        <w:top w:val="single" w:sz="6" w:space="8" w:color="EFE8E8"/>
                        <w:left w:val="single" w:sz="6" w:space="8" w:color="EFE8E8"/>
                        <w:bottom w:val="single" w:sz="6" w:space="8" w:color="EFE8E8"/>
                        <w:right w:val="single" w:sz="6" w:space="8" w:color="EFE8E8"/>
                      </w:divBdr>
                    </w:div>
                    <w:div w:id="1638147163">
                      <w:marLeft w:val="75"/>
                      <w:marRight w:val="75"/>
                      <w:marTop w:val="75"/>
                      <w:marBottom w:val="75"/>
                      <w:divBdr>
                        <w:top w:val="single" w:sz="6" w:space="8" w:color="EFE8E8"/>
                        <w:left w:val="single" w:sz="6" w:space="8" w:color="EFE8E8"/>
                        <w:bottom w:val="single" w:sz="6" w:space="8" w:color="EFE8E8"/>
                        <w:right w:val="single" w:sz="6" w:space="8" w:color="EFE8E8"/>
                      </w:divBdr>
                    </w:div>
                    <w:div w:id="922647382">
                      <w:marLeft w:val="75"/>
                      <w:marRight w:val="75"/>
                      <w:marTop w:val="75"/>
                      <w:marBottom w:val="75"/>
                      <w:divBdr>
                        <w:top w:val="single" w:sz="6" w:space="8" w:color="EFE8E8"/>
                        <w:left w:val="single" w:sz="6" w:space="8" w:color="EFE8E8"/>
                        <w:bottom w:val="single" w:sz="6" w:space="8" w:color="EFE8E8"/>
                        <w:right w:val="single" w:sz="6" w:space="8" w:color="EFE8E8"/>
                      </w:divBdr>
                    </w:div>
                    <w:div w:id="1224675247">
                      <w:marLeft w:val="75"/>
                      <w:marRight w:val="75"/>
                      <w:marTop w:val="75"/>
                      <w:marBottom w:val="75"/>
                      <w:divBdr>
                        <w:top w:val="single" w:sz="6" w:space="8" w:color="EFE8E8"/>
                        <w:left w:val="single" w:sz="6" w:space="8" w:color="EFE8E8"/>
                        <w:bottom w:val="single" w:sz="6" w:space="8" w:color="EFE8E8"/>
                        <w:right w:val="single" w:sz="6" w:space="8" w:color="EFE8E8"/>
                      </w:divBdr>
                    </w:div>
                    <w:div w:id="1275479773">
                      <w:marLeft w:val="75"/>
                      <w:marRight w:val="75"/>
                      <w:marTop w:val="75"/>
                      <w:marBottom w:val="75"/>
                      <w:divBdr>
                        <w:top w:val="single" w:sz="6" w:space="8" w:color="EFE8E8"/>
                        <w:left w:val="single" w:sz="6" w:space="8" w:color="EFE8E8"/>
                        <w:bottom w:val="single" w:sz="6" w:space="8" w:color="EFE8E8"/>
                        <w:right w:val="single" w:sz="6" w:space="8" w:color="EFE8E8"/>
                      </w:divBdr>
                    </w:div>
                    <w:div w:id="430861382">
                      <w:marLeft w:val="75"/>
                      <w:marRight w:val="75"/>
                      <w:marTop w:val="75"/>
                      <w:marBottom w:val="75"/>
                      <w:divBdr>
                        <w:top w:val="single" w:sz="6" w:space="8" w:color="EFE8E8"/>
                        <w:left w:val="single" w:sz="6" w:space="8" w:color="EFE8E8"/>
                        <w:bottom w:val="single" w:sz="6" w:space="8" w:color="EFE8E8"/>
                        <w:right w:val="single" w:sz="6" w:space="8" w:color="EFE8E8"/>
                      </w:divBdr>
                    </w:div>
                    <w:div w:id="1399547194">
                      <w:marLeft w:val="75"/>
                      <w:marRight w:val="75"/>
                      <w:marTop w:val="75"/>
                      <w:marBottom w:val="75"/>
                      <w:divBdr>
                        <w:top w:val="single" w:sz="6" w:space="8" w:color="EFE8E8"/>
                        <w:left w:val="single" w:sz="6" w:space="8" w:color="EFE8E8"/>
                        <w:bottom w:val="single" w:sz="6" w:space="8" w:color="EFE8E8"/>
                        <w:right w:val="single" w:sz="6" w:space="8" w:color="EFE8E8"/>
                      </w:divBdr>
                    </w:div>
                    <w:div w:id="450513015">
                      <w:marLeft w:val="75"/>
                      <w:marRight w:val="75"/>
                      <w:marTop w:val="75"/>
                      <w:marBottom w:val="75"/>
                      <w:divBdr>
                        <w:top w:val="single" w:sz="6" w:space="8" w:color="EFE8E8"/>
                        <w:left w:val="single" w:sz="6" w:space="8" w:color="EFE8E8"/>
                        <w:bottom w:val="single" w:sz="6" w:space="8" w:color="EFE8E8"/>
                        <w:right w:val="single" w:sz="6" w:space="8" w:color="EFE8E8"/>
                      </w:divBdr>
                    </w:div>
                    <w:div w:id="380180164">
                      <w:marLeft w:val="75"/>
                      <w:marRight w:val="75"/>
                      <w:marTop w:val="75"/>
                      <w:marBottom w:val="75"/>
                      <w:divBdr>
                        <w:top w:val="single" w:sz="6" w:space="8" w:color="EFE8E8"/>
                        <w:left w:val="single" w:sz="6" w:space="8" w:color="EFE8E8"/>
                        <w:bottom w:val="single" w:sz="6" w:space="8" w:color="EFE8E8"/>
                        <w:right w:val="single" w:sz="6" w:space="8" w:color="EFE8E8"/>
                      </w:divBdr>
                    </w:div>
                    <w:div w:id="161331538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933435960">
          <w:marLeft w:val="6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reinforcement-learning" TargetMode="External"/><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www.javatpoint.com/interview-questions-and-answers" TargetMode="External"/><Relationship Id="rId50" Type="http://schemas.openxmlformats.org/officeDocument/2006/relationships/image" Target="media/image23.jpeg"/><Relationship Id="rId55" Type="http://schemas.openxmlformats.org/officeDocument/2006/relationships/hyperlink" Target="https://www.javatpoint.com/daa-tutorial" TargetMode="External"/><Relationship Id="rId63" Type="http://schemas.openxmlformats.org/officeDocument/2006/relationships/hyperlink" Target="https://www.javatpoint.com/computer-organization-and-architecture-tutorial" TargetMode="External"/><Relationship Id="rId68" Type="http://schemas.openxmlformats.org/officeDocument/2006/relationships/image" Target="media/image32.png"/><Relationship Id="rId76" Type="http://schemas.openxmlformats.org/officeDocument/2006/relationships/image" Target="media/image36.png"/><Relationship Id="rId84" Type="http://schemas.openxmlformats.org/officeDocument/2006/relationships/image" Target="media/image40.png"/><Relationship Id="rId89" Type="http://schemas.openxmlformats.org/officeDocument/2006/relationships/hyperlink" Target="https://www.javatpoint.com/programs-list" TargetMode="External"/><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www.javatpoint.com/software-engineering-tutorial" TargetMode="External"/><Relationship Id="rId92" Type="http://schemas.openxmlformats.org/officeDocument/2006/relationships/image" Target="media/image44.png"/><Relationship Id="rId2" Type="http://schemas.openxmlformats.org/officeDocument/2006/relationships/styles" Target="styles.xml"/><Relationship Id="rId16" Type="http://schemas.openxmlformats.org/officeDocument/2006/relationships/hyperlink" Target="https://www.javatpoint.com/swagger" TargetMode="External"/><Relationship Id="rId29" Type="http://schemas.openxmlformats.org/officeDocument/2006/relationships/hyperlink" Target="https://www.javatpoint.com/rxjs" TargetMode="External"/><Relationship Id="rId11" Type="http://schemas.openxmlformats.org/officeDocument/2006/relationships/image" Target="media/image4.png"/><Relationship Id="rId24" Type="http://schemas.openxmlformats.org/officeDocument/2006/relationships/hyperlink" Target="https://www.javatpoint.com/regex" TargetMode="External"/><Relationship Id="rId32" Type="http://schemas.openxmlformats.org/officeDocument/2006/relationships/image" Target="media/image14.png"/><Relationship Id="rId37" Type="http://schemas.openxmlformats.org/officeDocument/2006/relationships/hyperlink" Target="https://www.javatpoint.com/python-turtle-programming" TargetMode="External"/><Relationship Id="rId40" Type="http://schemas.openxmlformats.org/officeDocument/2006/relationships/image" Target="media/image18.png"/><Relationship Id="rId45" Type="http://schemas.openxmlformats.org/officeDocument/2006/relationships/hyperlink" Target="https://www.javatpoint.com/verbal-ability" TargetMode="External"/><Relationship Id="rId53" Type="http://schemas.openxmlformats.org/officeDocument/2006/relationships/hyperlink" Target="https://www.javatpoint.com/data-structure-tutorial" TargetMode="Externa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79" Type="http://schemas.openxmlformats.org/officeDocument/2006/relationships/hyperlink" Target="https://www.javatpoint.com/c-programming-language-tutorial" TargetMode="External"/><Relationship Id="rId87" Type="http://schemas.openxmlformats.org/officeDocument/2006/relationships/hyperlink" Target="https://www.javatpoint.com/python-tutorial" TargetMode="External"/><Relationship Id="rId5" Type="http://schemas.openxmlformats.org/officeDocument/2006/relationships/image" Target="media/image1.png"/><Relationship Id="rId61" Type="http://schemas.openxmlformats.org/officeDocument/2006/relationships/hyperlink" Target="https://www.javatpoint.com/compiler-tutorial" TargetMode="External"/><Relationship Id="rId82" Type="http://schemas.openxmlformats.org/officeDocument/2006/relationships/image" Target="media/image39.png"/><Relationship Id="rId90" Type="http://schemas.openxmlformats.org/officeDocument/2006/relationships/image" Target="media/image43.png"/><Relationship Id="rId95" Type="http://schemas.openxmlformats.org/officeDocument/2006/relationships/hyperlink" Target="https://www.javatpoint.com/data-warehouse" TargetMode="External"/><Relationship Id="rId19" Type="http://schemas.openxmlformats.org/officeDocument/2006/relationships/image" Target="media/image8.png"/><Relationship Id="rId14" Type="http://schemas.openxmlformats.org/officeDocument/2006/relationships/hyperlink" Target="https://www.javatpoint.com/spss" TargetMode="External"/><Relationship Id="rId22" Type="http://schemas.openxmlformats.org/officeDocument/2006/relationships/hyperlink" Target="https://www.javatpoint.com/reactjs-tutorial" TargetMode="External"/><Relationship Id="rId27" Type="http://schemas.openxmlformats.org/officeDocument/2006/relationships/hyperlink" Target="https://www.javatpoint.com/r-tutorial" TargetMode="External"/><Relationship Id="rId30" Type="http://schemas.openxmlformats.org/officeDocument/2006/relationships/image" Target="media/image13.png"/><Relationship Id="rId35" Type="http://schemas.openxmlformats.org/officeDocument/2006/relationships/hyperlink" Target="https://www.javatpoint.com/python-pillow" TargetMode="External"/><Relationship Id="rId43" Type="http://schemas.openxmlformats.org/officeDocument/2006/relationships/hyperlink" Target="https://www.javatpoint.com/reasoni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hyperlink" Target="https://www.javatpoint.com/computer-graphics-tutorial" TargetMode="External"/><Relationship Id="rId77" Type="http://schemas.openxmlformats.org/officeDocument/2006/relationships/hyperlink" Target="https://www.javatpoint.com/automata-tutorial" TargetMode="External"/><Relationship Id="rId8" Type="http://schemas.openxmlformats.org/officeDocument/2006/relationships/hyperlink" Target="https://twitter.com/share?url=https://www.javatpoint.com/jquery-mcq" TargetMode="External"/><Relationship Id="rId51" Type="http://schemas.openxmlformats.org/officeDocument/2006/relationships/hyperlink" Target="https://www.javatpoint.com/dbms-tutorial" TargetMode="Externa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hyperlink" Target="https://www.javatpoint.com/net-framework" TargetMode="External"/><Relationship Id="rId93" Type="http://schemas.openxmlformats.org/officeDocument/2006/relationships/hyperlink" Target="https://www.javatpoint.com/data-mining"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avatpoint.com/splunk"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www.javatpoint.com/python-design-pattern"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www.javatpoint.com/computer-network-tutorial" TargetMode="External"/><Relationship Id="rId67" Type="http://schemas.openxmlformats.org/officeDocument/2006/relationships/hyperlink" Target="https://www.javatpoint.com/ethical-hacking-tutorial" TargetMode="External"/><Relationship Id="rId20" Type="http://schemas.openxmlformats.org/officeDocument/2006/relationships/hyperlink" Target="https://www.javatpoint.com/tumblr" TargetMode="External"/><Relationship Id="rId41" Type="http://schemas.openxmlformats.org/officeDocument/2006/relationships/hyperlink" Target="https://www.javatpoint.com/aptitude/quantitative"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hyperlink" Target="https://www.javatpoint.com/cyber-security-tutorial" TargetMode="External"/><Relationship Id="rId83" Type="http://schemas.openxmlformats.org/officeDocument/2006/relationships/hyperlink" Target="https://www.javatpoint.com/java-tutorial" TargetMode="External"/><Relationship Id="rId88" Type="http://schemas.openxmlformats.org/officeDocument/2006/relationships/image" Target="media/image42.png"/><Relationship Id="rId91" Type="http://schemas.openxmlformats.org/officeDocument/2006/relationships/hyperlink" Target="https://www.javatpoint.com/control-system-tutorial" TargetMode="Externa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hyperlink" Target="https://www.facebook.com/sharer.php?u=https://www.javatpoint.com/jquery-mcq"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www.javatpoint.com/company-interview-questions-and-recruitment-process" TargetMode="External"/><Relationship Id="rId57" Type="http://schemas.openxmlformats.org/officeDocument/2006/relationships/hyperlink" Target="https://www.javatpoint.com/os-tutorial" TargetMode="External"/><Relationship Id="rId10" Type="http://schemas.openxmlformats.org/officeDocument/2006/relationships/hyperlink" Target="https://www.pinterest.com/pin/create/button/?url=https://www.javatpoint.com/jquery-mcq" TargetMode="External"/><Relationship Id="rId31" Type="http://schemas.openxmlformats.org/officeDocument/2006/relationships/hyperlink" Target="https://www.javatpoint.com/react-native-tutorial"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www.javatpoint.com/discrete-mathematics-tutorial" TargetMode="External"/><Relationship Id="rId73" Type="http://schemas.openxmlformats.org/officeDocument/2006/relationships/hyperlink" Target="https://www.javatpoint.com/html-tutorial" TargetMode="External"/><Relationship Id="rId78" Type="http://schemas.openxmlformats.org/officeDocument/2006/relationships/image" Target="media/image37.png"/><Relationship Id="rId81" Type="http://schemas.openxmlformats.org/officeDocument/2006/relationships/hyperlink" Target="https://www.javatpoint.com/cpp-tutorial" TargetMode="External"/><Relationship Id="rId86" Type="http://schemas.openxmlformats.org/officeDocument/2006/relationships/image" Target="media/image41.png"/><Relationship Id="rId94"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javatpoint.com/t-sql" TargetMode="External"/><Relationship Id="rId39" Type="http://schemas.openxmlformats.org/officeDocument/2006/relationships/hyperlink" Target="https://www.javatpoint.com/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30</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2021-12-13T09:10:00Z</dcterms:created>
  <dcterms:modified xsi:type="dcterms:W3CDTF">2021-12-13T09:46:00Z</dcterms:modified>
</cp:coreProperties>
</file>